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C730" w14:textId="77777777"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14:paraId="4E94803C" w14:textId="77777777"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sz w:val="28"/>
          <w:szCs w:val="28"/>
          <w:rPrChange w:id="8" w:author="Luiza" w:date="2022-04-04T23:37:00Z">
            <w:rPr>
              <w:ins w:id="9" w:author="Luiza" w:date="2022-04-04T23:36:00Z"/>
            </w:rPr>
          </w:rPrChange>
        </w:rPr>
        <w:pPrChange w:id="10" w:author="Luiza" w:date="2022-04-04T23:37:00Z">
          <w:pPr/>
        </w:pPrChange>
      </w:pPr>
      <w:ins w:id="11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2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3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14:paraId="32086B1E" w14:textId="77777777" w:rsidR="0006639E" w:rsidRPr="0006639E" w:rsidRDefault="0006639E">
      <w:pPr>
        <w:ind w:firstLine="567"/>
        <w:rPr>
          <w:ins w:id="14" w:author="Luiza" w:date="2022-04-04T23:36:00Z"/>
          <w:rFonts w:ascii="Times New Roman" w:hAnsi="Times New Roman" w:cs="Times New Roman"/>
          <w:b/>
          <w:sz w:val="28"/>
          <w:szCs w:val="28"/>
          <w:rPrChange w:id="15" w:author="Luiza" w:date="2022-04-04T23:37:00Z">
            <w:rPr>
              <w:ins w:id="16" w:author="Luiza" w:date="2022-04-04T23:36:00Z"/>
              <w:b/>
            </w:rPr>
          </w:rPrChange>
        </w:rPr>
        <w:pPrChange w:id="17" w:author="Luiza" w:date="2022-04-04T23:37:00Z">
          <w:pPr/>
        </w:pPrChange>
      </w:pPr>
      <w:ins w:id="18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9" w:author="Luiza" w:date="2022-04-04T23:37:00Z">
              <w:rPr>
                <w:b/>
              </w:rPr>
            </w:rPrChange>
          </w:rPr>
          <w:t>Задание:</w:t>
        </w:r>
      </w:ins>
    </w:p>
    <w:p w14:paraId="08023844" w14:textId="77777777" w:rsidR="008E325C" w:rsidRPr="0006639E" w:rsidRDefault="00A75683" w:rsidP="008E325C">
      <w:pPr>
        <w:spacing w:after="60"/>
        <w:ind w:firstLine="567"/>
        <w:rPr>
          <w:ins w:id="20" w:author="Luiza" w:date="2022-04-04T23:19:00Z"/>
          <w:rFonts w:ascii="Times New Roman" w:hAnsi="Times New Roman" w:cs="Times New Roman"/>
          <w:sz w:val="28"/>
          <w:szCs w:val="28"/>
          <w:rPrChange w:id="21" w:author="Luiza" w:date="2022-04-04T23:37:00Z">
            <w:rPr>
              <w:ins w:id="22" w:author="Luiza" w:date="2022-04-04T23:19:00Z"/>
            </w:rPr>
          </w:rPrChange>
        </w:rPr>
      </w:pPr>
      <w:moveFromRangeStart w:id="23" w:author="Luiza" w:date="2022-04-04T23:18:00Z" w:name="move100006709"/>
      <w:moveFrom w:id="24" w:author="Luiza" w:date="2022-04-04T23:18:00Z"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5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6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7" w:author="Luiza" w:date="2022-04-04T23:37:00Z">
              <w:rPr/>
            </w:rPrChange>
          </w:rPr>
          <w:t xml:space="preserve">. Используя  Предусмотреть, чтобы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8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9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3"/>
      <w:moveToRangeStart w:id="30" w:author="Luiza" w:date="2022-04-04T23:18:00Z" w:name="move100006709"/>
      <w:moveTo w:id="31" w:author="Luiza" w:date="2022-04-04T23:18:00Z"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2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33" w:author="Luiza" w:date="2022-04-04T23:37:00Z">
              <w:rPr>
                <w:lang w:val="en-US"/>
              </w:rPr>
            </w:rPrChange>
          </w:rPr>
          <w:t>TextBox</w:t>
        </w:r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4" w:author="Luiza" w:date="2022-04-04T23:37:00Z">
              <w:rPr/>
            </w:rPrChange>
          </w:rPr>
          <w:t xml:space="preserve">. </w:t>
        </w:r>
      </w:moveTo>
      <w:ins w:id="35" w:author="Luiza" w:date="2022-04-04T23:4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moveTo w:id="36" w:author="Luiza" w:date="2022-04-04T23:18:00Z">
        <w:del w:id="37" w:author="Luiza" w:date="2022-04-04T23:27:00Z">
          <w:r w:rsidR="00C94E51" w:rsidRPr="008E4DE3" w:rsidDel="009F377B">
            <w:rPr>
              <w:rFonts w:ascii="Times New Roman" w:hAnsi="Times New Roman" w:cs="Times New Roman"/>
              <w:sz w:val="28"/>
              <w:szCs w:val="28"/>
              <w:highlight w:val="yellow"/>
              <w:rPrChange w:id="38" w:author="Luiza" w:date="2022-04-04T23:37:00Z">
                <w:rPr/>
              </w:rPrChange>
            </w:rPr>
            <w:delText xml:space="preserve">  </w:delText>
          </w:r>
        </w:del>
      </w:moveTo>
      <w:ins w:id="39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0" w:author="Luiza" w:date="2022-04-04T23:37:00Z">
              <w:rPr/>
            </w:rPrChange>
          </w:rPr>
          <w:t>Продума</w:t>
        </w:r>
      </w:ins>
      <w:ins w:id="41" w:author="Luiza" w:date="2022-04-04T23:36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2" w:author="Luiza" w:date="2022-04-04T23:37:00Z">
              <w:rPr/>
            </w:rPrChange>
          </w:rPr>
          <w:t>ть</w:t>
        </w:r>
      </w:ins>
      <w:ins w:id="43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4" w:author="Luiza" w:date="2022-04-04T23:37:00Z">
              <w:rPr/>
            </w:rPrChange>
          </w:rPr>
          <w:t xml:space="preserve"> удобный </w:t>
        </w:r>
      </w:ins>
      <w:ins w:id="45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6" w:author="Luiza" w:date="2022-04-04T23:37:00Z">
              <w:rPr/>
            </w:rPrChange>
          </w:rPr>
          <w:t xml:space="preserve">и красивый </w:t>
        </w:r>
      </w:ins>
      <w:ins w:id="47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8" w:author="Luiza" w:date="2022-04-04T23:37:00Z">
              <w:rPr/>
            </w:rPrChange>
          </w:rPr>
          <w:t>интерфейс</w:t>
        </w:r>
      </w:ins>
      <w:del w:id="49" w:author="Luiza" w:date="2022-04-04T23:18:00Z">
        <w:r w:rsidR="00C94E51"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50" w:author="Luiza" w:date="2022-04-04T23:37:00Z">
              <w:rPr/>
            </w:rPrChange>
          </w:rPr>
          <w:delText xml:space="preserve">. </w:delText>
        </w:r>
      </w:del>
      <w:ins w:id="51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52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меню, панель инструментов, строку </w:t>
      </w:r>
      <w:r w:rsidR="00DA71FA" w:rsidRPr="008E4DE3">
        <w:rPr>
          <w:rFonts w:ascii="Times New Roman" w:hAnsi="Times New Roman" w:cs="Times New Roman"/>
          <w:sz w:val="28"/>
          <w:szCs w:val="28"/>
          <w:highlight w:val="yellow"/>
        </w:rPr>
        <w:t>состояния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(отображать в ней текущий шрифт, дату и количество символов в строке.</w:t>
      </w:r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Организовать меню с помощью элемента– MenuStrip.</w:t>
      </w:r>
      <w:r w:rsidR="008E325C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На пункты меню, добавить иконки.</w:t>
      </w:r>
    </w:p>
    <w:p w14:paraId="58353E6D" w14:textId="77777777" w:rsidR="009F377B" w:rsidRPr="0006639E" w:rsidRDefault="00A75683">
      <w:pPr>
        <w:spacing w:after="60"/>
        <w:ind w:firstLine="567"/>
        <w:rPr>
          <w:ins w:id="53" w:author="Luiza" w:date="2022-04-04T23:24:00Z"/>
          <w:rFonts w:ascii="Times New Roman" w:hAnsi="Times New Roman" w:cs="Times New Roman"/>
          <w:sz w:val="28"/>
          <w:szCs w:val="28"/>
          <w:rPrChange w:id="54" w:author="Luiza" w:date="2022-04-04T23:37:00Z">
            <w:rPr>
              <w:ins w:id="55" w:author="Luiza" w:date="2022-04-04T23:24:00Z"/>
            </w:rPr>
          </w:rPrChange>
        </w:rPr>
        <w:pPrChange w:id="56" w:author="Luiza" w:date="2022-04-04T23:37:00Z">
          <w:pPr/>
        </w:pPrChange>
      </w:pPr>
      <w:moveTo w:id="57" w:author="Luiza" w:date="2022-04-04T23:18:00Z">
        <w:del w:id="58" w:author="Luiza" w:date="2022-04-05T00:10:00Z">
          <w:r w:rsidRPr="00FF41EC" w:rsidDel="00F65C4A">
            <w:rPr>
              <w:rFonts w:ascii="Times New Roman" w:hAnsi="Times New Roman" w:cs="Times New Roman"/>
              <w:sz w:val="28"/>
              <w:szCs w:val="28"/>
              <w:highlight w:val="yellow"/>
              <w:rPrChange w:id="59" w:author="Luiza" w:date="2022-04-04T23:37:00Z">
                <w:rPr/>
              </w:rPrChange>
            </w:rPr>
            <w:delText>Используя</w:delText>
          </w:r>
        </w:del>
      </w:moveTo>
      <w:ins w:id="60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61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2" w:author="Luiza" w:date="2022-04-04T23:37:00Z">
              <w:rPr/>
            </w:rPrChange>
          </w:rPr>
          <w:t xml:space="preserve">редложить </w:t>
        </w:r>
      </w:ins>
      <w:ins w:id="63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пользователю </w:t>
        </w:r>
      </w:ins>
      <w:ins w:id="64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5" w:author="Luiza" w:date="2022-04-04T23:37:00Z">
              <w:rPr/>
            </w:rPrChange>
          </w:rPr>
          <w:t>варианты возможных действий</w:t>
        </w:r>
      </w:ins>
      <w:ins w:id="66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:</w:t>
        </w:r>
      </w:ins>
    </w:p>
    <w:p w14:paraId="0DA8BE82" w14:textId="77777777" w:rsidR="00614034" w:rsidRPr="008E4DE3" w:rsidRDefault="00614034" w:rsidP="00614034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  <w:highlight w:val="yellow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Изменение шрифта и его размера.</w:t>
      </w:r>
    </w:p>
    <w:p w14:paraId="1DA12BB7" w14:textId="6829525A" w:rsidR="00614034" w:rsidRPr="00774E19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2. Меню «Вырезать», «Копировать», «Вставить».</w:t>
      </w:r>
      <w:r w:rsidR="004957C5">
        <w:rPr>
          <w:rFonts w:ascii="Times New Roman" w:hAnsi="Times New Roman" w:cs="Times New Roman"/>
          <w:sz w:val="28"/>
          <w:szCs w:val="28"/>
        </w:rPr>
        <w:t xml:space="preserve"> Добавить на эти пункты меню клавиши быстрого доступа, отличные от системных</w:t>
      </w:r>
      <w:r w:rsidR="00774E19" w:rsidRPr="00774E19">
        <w:rPr>
          <w:rFonts w:ascii="Times New Roman" w:hAnsi="Times New Roman" w:cs="Times New Roman"/>
          <w:sz w:val="28"/>
          <w:szCs w:val="28"/>
        </w:rPr>
        <w:t>???</w:t>
      </w:r>
    </w:p>
    <w:p w14:paraId="4B16BE95" w14:textId="77777777" w:rsidR="005D2773" w:rsidRDefault="00614034" w:rsidP="005D2773">
      <w:pPr>
        <w:spacing w:after="60"/>
        <w:ind w:firstLine="567"/>
        <w:rPr>
          <w:ins w:id="67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68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6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«Изменить регистр» – </w:t>
        </w:r>
      </w:ins>
      <w:ins w:id="7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1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прописными</w:t>
        </w:r>
      </w:ins>
      <w:ins w:id="7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3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4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75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6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заглавными</w:t>
        </w:r>
      </w:ins>
      <w:ins w:id="77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8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81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Как в предложении</w:t>
        </w:r>
      </w:ins>
      <w:ins w:id="8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3" w:author="Luiza" w:date="2022-04-05T00:09:00Z"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(</w:t>
        </w:r>
      </w:ins>
      <w:ins w:id="84" w:author="Luiza" w:date="2022-04-05T00:16:00Z">
        <w:r w:rsidR="0082296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85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2D171D">
        <w:rPr>
          <w:rFonts w:ascii="Times New Roman" w:hAnsi="Times New Roman" w:cs="Times New Roman"/>
          <w:sz w:val="28"/>
          <w:szCs w:val="28"/>
        </w:rPr>
        <w:t xml:space="preserve">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должны быть отмечаемыми и регистр должен меняться автоматически при вводе текста.</w:t>
      </w:r>
    </w:p>
    <w:p w14:paraId="429A2F53" w14:textId="77777777" w:rsidR="00EF38C6" w:rsidRPr="008B3969" w:rsidRDefault="00FE044F" w:rsidP="00EF38C6">
      <w:pPr>
        <w:spacing w:after="60"/>
        <w:ind w:firstLine="567"/>
        <w:rPr>
          <w:ins w:id="86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87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 w:rsidRPr="008E4DE3">
        <w:rPr>
          <w:rFonts w:ascii="Times New Roman" w:hAnsi="Times New Roman" w:cs="Times New Roman"/>
          <w:sz w:val="28"/>
          <w:szCs w:val="28"/>
          <w:highlight w:val="yellow"/>
        </w:rPr>
        <w:t>Р</w:t>
      </w:r>
      <w:ins w:id="88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89" w:author="Luiza" w:date="2022-04-04T23:37:00Z">
              <w:rPr/>
            </w:rPrChange>
          </w:rPr>
          <w:t xml:space="preserve">еализовать </w:t>
        </w:r>
      </w:ins>
      <w:ins w:id="90" w:author="Luiza" w:date="2022-04-04T23:22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1" w:author="Luiza" w:date="2022-04-04T23:37:00Z">
              <w:rPr/>
            </w:rPrChange>
          </w:rPr>
          <w:t>поиск, замену и удаление фрагментов текста. «</w:t>
        </w:r>
      </w:ins>
      <w:ins w:id="9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3" w:author="Luiza" w:date="2022-04-04T23:37:00Z">
              <w:rPr/>
            </w:rPrChange>
          </w:rPr>
          <w:t>Найти</w:t>
        </w:r>
      </w:ins>
      <w:ins w:id="94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5" w:author="Luiza" w:date="2022-04-04T23:37:00Z">
              <w:rPr/>
            </w:rPrChange>
          </w:rPr>
          <w:t>»</w:t>
        </w:r>
      </w:ins>
      <w:ins w:id="96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7" w:author="Luiza" w:date="2022-04-04T23:37:00Z">
              <w:rPr/>
            </w:rPrChange>
          </w:rPr>
          <w:t xml:space="preserve">, </w:t>
        </w:r>
      </w:ins>
      <w:ins w:id="98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9" w:author="Luiza" w:date="2022-04-04T23:37:00Z">
              <w:rPr/>
            </w:rPrChange>
          </w:rPr>
          <w:t>«</w:t>
        </w:r>
      </w:ins>
      <w:ins w:id="100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1" w:author="Luiza" w:date="2022-04-04T23:37:00Z">
              <w:rPr/>
            </w:rPrChange>
          </w:rPr>
          <w:t>Заменить</w:t>
        </w:r>
      </w:ins>
      <w:ins w:id="102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3" w:author="Luiza" w:date="2022-04-04T23:37:00Z">
              <w:rPr/>
            </w:rPrChange>
          </w:rPr>
          <w:t>»</w:t>
        </w:r>
      </w:ins>
      <w:ins w:id="104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5" w:author="Luiza" w:date="2022-04-04T23:37:00Z">
              <w:rPr/>
            </w:rPrChange>
          </w:rPr>
          <w:t xml:space="preserve">, </w:t>
        </w:r>
      </w:ins>
      <w:ins w:id="106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7" w:author="Luiza" w:date="2022-04-04T23:37:00Z">
              <w:rPr/>
            </w:rPrChange>
          </w:rPr>
          <w:t>«</w:t>
        </w:r>
      </w:ins>
      <w:ins w:id="108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9" w:author="Luiza" w:date="2022-04-04T23:37:00Z">
              <w:rPr/>
            </w:rPrChange>
          </w:rPr>
          <w:t>Удалить</w:t>
        </w:r>
      </w:ins>
      <w:ins w:id="110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1" w:author="Luiza" w:date="2022-04-04T23:37:00Z">
              <w:rPr/>
            </w:rPrChange>
          </w:rPr>
          <w:t>»</w:t>
        </w:r>
      </w:ins>
      <w:ins w:id="11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3" w:author="Luiza" w:date="2022-04-04T23:37:00Z">
              <w:rPr/>
            </w:rPrChange>
          </w:rPr>
          <w:t xml:space="preserve"> </w:t>
        </w:r>
      </w:ins>
      <w:ins w:id="114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5" w:author="Luiza" w:date="2022-04-04T23:37:00Z">
              <w:rPr/>
            </w:rPrChange>
          </w:rPr>
          <w:t xml:space="preserve"> – от</w:t>
        </w:r>
      </w:ins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>дельные вкладки TabControl</w:t>
      </w:r>
      <w:ins w:id="116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7" w:author="Luiza" w:date="2022-04-04T23:37:00Z">
              <w:rPr/>
            </w:rPrChange>
          </w:rPr>
          <w:t xml:space="preserve"> для ввода символов или слов</w:t>
        </w:r>
      </w:ins>
      <w:ins w:id="118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9" w:author="Luiza" w:date="2022-04-04T23:37:00Z">
              <w:rPr/>
            </w:rPrChange>
          </w:rPr>
          <w:t>, которые требуется найти, удалить или заменить.</w:t>
        </w:r>
      </w:ins>
      <w:ins w:id="120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1" w:author="Luiza" w:date="2022-04-04T23:37:00Z">
              <w:rPr/>
            </w:rPrChange>
          </w:rPr>
          <w:t xml:space="preserve"> </w:t>
        </w:r>
      </w:ins>
      <w:ins w:id="122" w:author="Luiza" w:date="2022-04-04T23:51:00Z">
        <w:r w:rsidR="00EF38C6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>З</w:t>
        </w:r>
      </w:ins>
      <w:ins w:id="123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4" w:author="Luiza" w:date="2022-04-04T23:37:00Z">
              <w:rPr/>
            </w:rPrChange>
          </w:rPr>
          <w:t>амена и удаление изменяет текс</w:t>
        </w:r>
      </w:ins>
      <w:ins w:id="125" w:author="Luiza" w:date="2022-04-04T23:25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6" w:author="Luiza" w:date="2022-04-04T23:37:00Z">
              <w:rPr/>
            </w:rPrChange>
          </w:rPr>
          <w:t>т</w:t>
        </w:r>
      </w:ins>
      <w:ins w:id="127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8" w:author="Luiza" w:date="2022-04-04T23:37:00Z">
              <w:rPr/>
            </w:rPrChange>
          </w:rPr>
          <w:t xml:space="preserve">, находящийся в </w:t>
        </w:r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129" w:author="Luiza" w:date="2022-04-04T23:37:00Z">
              <w:rPr>
                <w:lang w:val="en-US"/>
              </w:rPr>
            </w:rPrChange>
          </w:rPr>
          <w:t>TextBox</w:t>
        </w:r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30" w:author="Luiza" w:date="2022-04-04T23:37:00Z">
              <w:rPr/>
            </w:rPrChange>
          </w:rPr>
          <w:t>.</w:t>
        </w:r>
      </w:ins>
      <w:ins w:id="131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2" w:author="Luiza" w:date="2022-04-04T23:37:00Z">
              <w:rPr/>
            </w:rPrChange>
          </w:rPr>
          <w:t xml:space="preserve"> </w:t>
        </w:r>
      </w:ins>
    </w:p>
    <w:p w14:paraId="30164AC9" w14:textId="77777777"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3" w:author="Luiza" w:date="2022-04-04T23:26:00Z">
        <w:r w:rsidRPr="0006639E">
          <w:rPr>
            <w:rFonts w:ascii="Times New Roman" w:hAnsi="Times New Roman" w:cs="Times New Roman"/>
            <w:sz w:val="28"/>
            <w:szCs w:val="28"/>
            <w:rPrChange w:id="134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14:paraId="623FCD5F" w14:textId="77777777" w:rsidR="00FE044F" w:rsidRPr="008B3969" w:rsidRDefault="00FE044F" w:rsidP="00FE044F">
      <w:pPr>
        <w:spacing w:after="60"/>
        <w:ind w:firstLine="567"/>
        <w:rPr>
          <w:ins w:id="135" w:author="Luiza" w:date="2022-04-04T23:51:00Z"/>
          <w:rFonts w:ascii="Times New Roman" w:hAnsi="Times New Roman" w:cs="Times New Roman"/>
          <w:i/>
          <w:sz w:val="28"/>
          <w:szCs w:val="28"/>
        </w:rPr>
      </w:pPr>
      <w:ins w:id="136" w:author="Luiza" w:date="2022-04-04T23:51:00Z">
        <w:r w:rsidRPr="008B3969">
          <w:rPr>
            <w:rFonts w:ascii="Times New Roman" w:hAnsi="Times New Roman" w:cs="Times New Roman"/>
            <w:i/>
            <w:sz w:val="28"/>
            <w:szCs w:val="28"/>
          </w:rPr>
          <w:t>Остальные действия начальный текст не изменяют, а результаты выводят в другой элемент управления.</w:t>
        </w:r>
      </w:ins>
    </w:p>
    <w:p w14:paraId="44B692DF" w14:textId="77777777" w:rsidR="00EF38C6" w:rsidRPr="0006639E" w:rsidRDefault="00FE044F">
      <w:pPr>
        <w:spacing w:after="60"/>
        <w:ind w:firstLine="567"/>
        <w:rPr>
          <w:ins w:id="137" w:author="Luiza" w:date="2022-04-04T23:25:00Z"/>
          <w:rFonts w:ascii="Times New Roman" w:hAnsi="Times New Roman" w:cs="Times New Roman"/>
          <w:sz w:val="28"/>
          <w:szCs w:val="28"/>
          <w:rPrChange w:id="138" w:author="Luiza" w:date="2022-04-04T23:37:00Z">
            <w:rPr>
              <w:ins w:id="139" w:author="Luiza" w:date="2022-04-04T23:25:00Z"/>
            </w:rPr>
          </w:rPrChange>
        </w:rPr>
        <w:pPrChange w:id="140" w:author="Luiza" w:date="2022-04-04T23:37:00Z">
          <w:pPr/>
        </w:pPrChange>
      </w:pPr>
      <w:r>
        <w:rPr>
          <w:rFonts w:ascii="Times New Roman" w:hAnsi="Times New Roman"/>
          <w:color w:val="000000"/>
          <w:sz w:val="28"/>
          <w:szCs w:val="28"/>
        </w:rPr>
        <w:t>5</w:t>
      </w:r>
      <w:ins w:id="141" w:author="Luiza" w:date="2022-04-04T23:48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. </w:t>
        </w:r>
      </w:ins>
      <w:ins w:id="142" w:author="Luiza" w:date="2022-04-04T23:46:00Z"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Сформировать список, информирующий о вхождении заданной литеры в текст в виде ((&lt;0 1 5 2 0&gt;) (&lt;3 0 1 5 2 0 1 0&gt;)...). Цифры указывают количество вхождений литеры в каждое слово предложения.</w:t>
        </w:r>
      </w:ins>
      <w:ins w:id="143" w:author="Luiza" w:date="2022-04-04T23:47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(&lt;  </w:t>
        </w:r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</w:t>
        </w:r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– начало и конец предложения.</w:t>
        </w:r>
      </w:ins>
    </w:p>
    <w:p w14:paraId="2B2D5B4A" w14:textId="77777777"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ins w:id="144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>
        <w:rPr>
          <w:rFonts w:ascii="Times New Roman" w:hAnsi="Times New Roman" w:cs="Times New Roman"/>
          <w:sz w:val="28"/>
          <w:szCs w:val="28"/>
        </w:rPr>
        <w:t>Дополнительные</w:t>
      </w:r>
      <w:ins w:id="145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46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412C9F">
        <w:rPr>
          <w:rFonts w:ascii="Times New Roman" w:hAnsi="Times New Roman" w:cs="Times New Roman"/>
          <w:sz w:val="28"/>
          <w:szCs w:val="28"/>
        </w:rPr>
        <w:t xml:space="preserve">На </w:t>
      </w:r>
      <w:r w:rsidR="004957C5">
        <w:rPr>
          <w:rFonts w:ascii="Times New Roman" w:hAnsi="Times New Roman" w:cs="Times New Roman"/>
          <w:sz w:val="28"/>
          <w:szCs w:val="28"/>
        </w:rPr>
        <w:t xml:space="preserve">эти </w:t>
      </w:r>
      <w:r w:rsidR="00412C9F">
        <w:rPr>
          <w:rFonts w:ascii="Times New Roman" w:hAnsi="Times New Roman" w:cs="Times New Roman"/>
          <w:sz w:val="28"/>
          <w:szCs w:val="28"/>
        </w:rPr>
        <w:t>пунк</w:t>
      </w:r>
      <w:r w:rsidR="004957C5">
        <w:rPr>
          <w:rFonts w:ascii="Times New Roman" w:hAnsi="Times New Roman" w:cs="Times New Roman"/>
          <w:sz w:val="28"/>
          <w:szCs w:val="28"/>
        </w:rPr>
        <w:t>ты меню добавить всплывающие подсказки о том, что они будут выполнять.</w:t>
      </w:r>
    </w:p>
    <w:p w14:paraId="0613FD67" w14:textId="77777777" w:rsidR="004957C5" w:rsidRPr="00412C9F" w:rsidRDefault="004957C5" w:rsidP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Пункт «Информация» выдает окно с сообщением о фамилии студента, выполнившего задание и его варианте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11E3" w14:textId="77777777" w:rsidR="00A75683" w:rsidRDefault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47" w:author="Luiza" w:date="2022-04-04T23:37:00Z">
          <w:pPr/>
        </w:pPrChange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8</w:t>
      </w:r>
      <w:r w:rsidR="008E325C" w:rsidRPr="00FF41E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moveToRangeEnd w:id="30"/>
      <w:ins w:id="148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49" w:author="Luiza" w:date="2022-04-04T23:37:00Z">
              <w:rPr/>
            </w:rPrChange>
          </w:rPr>
          <w:t>Протестир</w:t>
        </w:r>
      </w:ins>
      <w:ins w:id="150" w:author="Luiza" w:date="2022-04-04T23:36:00Z">
        <w:r w:rsidR="0006639E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1" w:author="Luiza" w:date="2022-04-04T23:37:00Z">
              <w:rPr/>
            </w:rPrChange>
          </w:rPr>
          <w:t>овать</w:t>
        </w:r>
      </w:ins>
      <w:ins w:id="152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3" w:author="Luiza" w:date="2022-04-04T23:37:00Z">
              <w:rPr/>
            </w:rPrChange>
          </w:rPr>
          <w:t xml:space="preserve"> приложение на ошибки.</w:t>
        </w:r>
      </w:ins>
    </w:p>
    <w:p w14:paraId="6CD41784" w14:textId="77777777" w:rsidR="009F377B" w:rsidRPr="0006639E" w:rsidRDefault="009F377B">
      <w:pPr>
        <w:spacing w:before="240" w:after="240"/>
        <w:ind w:firstLine="567"/>
        <w:rPr>
          <w:ins w:id="154" w:author="Luiza" w:date="2022-04-04T23:31:00Z"/>
          <w:rFonts w:ascii="Times New Roman" w:hAnsi="Times New Roman" w:cs="Times New Roman"/>
          <w:b/>
          <w:sz w:val="28"/>
          <w:szCs w:val="28"/>
          <w:rPrChange w:id="155" w:author="Luiza" w:date="2022-04-04T23:38:00Z">
            <w:rPr>
              <w:ins w:id="156" w:author="Luiza" w:date="2022-04-04T23:31:00Z"/>
            </w:rPr>
          </w:rPrChange>
        </w:rPr>
        <w:pPrChange w:id="157" w:author="Luiza" w:date="2022-04-04T23:37:00Z">
          <w:pPr/>
        </w:pPrChange>
      </w:pPr>
      <w:ins w:id="158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59" w:author="Luiza" w:date="2022-04-04T23:38:00Z">
              <w:rPr/>
            </w:rPrChange>
          </w:rPr>
          <w:t>Вариант</w:t>
        </w:r>
      </w:ins>
      <w:ins w:id="160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61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2" w:author="Luiza" w:date="2022-04-04T23:38:00Z">
              <w:rPr/>
            </w:rPrChange>
          </w:rPr>
          <w:t xml:space="preserve">1. </w:t>
        </w:r>
      </w:ins>
    </w:p>
    <w:p w14:paraId="1F970BEE" w14:textId="77777777" w:rsidR="009F377B" w:rsidRPr="0006639E" w:rsidRDefault="009F377B">
      <w:pPr>
        <w:spacing w:after="0"/>
        <w:ind w:firstLine="567"/>
        <w:rPr>
          <w:ins w:id="163" w:author="Luiza" w:date="2022-04-04T23:31:00Z"/>
          <w:rFonts w:ascii="Times New Roman" w:hAnsi="Times New Roman" w:cs="Times New Roman"/>
          <w:sz w:val="28"/>
          <w:szCs w:val="28"/>
          <w:rPrChange w:id="164" w:author="Luiza" w:date="2022-04-04T23:37:00Z">
            <w:rPr>
              <w:ins w:id="165" w:author="Luiza" w:date="2022-04-04T23:31:00Z"/>
            </w:rPr>
          </w:rPrChange>
        </w:rPr>
        <w:pPrChange w:id="166" w:author="Luiza" w:date="2022-04-04T23:53:00Z">
          <w:pPr/>
        </w:pPrChange>
      </w:pPr>
      <w:ins w:id="167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68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69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0" w:author="Luiza" w:date="2022-04-04T23:37:00Z">
              <w:rPr/>
            </w:rPrChange>
          </w:rPr>
          <w:t>палиндромом</w:t>
        </w:r>
      </w:ins>
      <w:ins w:id="171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2" w:author="Luiza" w:date="2022-04-04T23:37:00Z">
              <w:rPr/>
            </w:rPrChange>
          </w:rPr>
          <w:t xml:space="preserve"> (</w:t>
        </w:r>
      </w:ins>
      <w:ins w:id="173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4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75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76" w:author="Luiza" w:date="2022-04-04T23:37:00Z">
              <w:rPr/>
            </w:rPrChange>
          </w:rPr>
          <w:t>.</w:t>
        </w:r>
      </w:ins>
    </w:p>
    <w:p w14:paraId="00B16F60" w14:textId="77777777" w:rsidR="009F377B" w:rsidRPr="0006639E" w:rsidRDefault="009F377B">
      <w:pPr>
        <w:spacing w:after="0"/>
        <w:ind w:firstLine="567"/>
        <w:rPr>
          <w:ins w:id="177" w:author="Luiza" w:date="2022-04-04T23:32:00Z"/>
          <w:rFonts w:ascii="Times New Roman" w:hAnsi="Times New Roman" w:cs="Times New Roman"/>
          <w:sz w:val="28"/>
          <w:szCs w:val="28"/>
          <w:rPrChange w:id="178" w:author="Luiza" w:date="2022-04-04T23:37:00Z">
            <w:rPr>
              <w:ins w:id="179" w:author="Luiza" w:date="2022-04-04T23:32:00Z"/>
            </w:rPr>
          </w:rPrChange>
        </w:rPr>
        <w:pPrChange w:id="180" w:author="Luiza" w:date="2022-04-04T23:53:00Z">
          <w:pPr/>
        </w:pPrChange>
      </w:pPr>
      <w:ins w:id="181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2" w:author="Luiza" w:date="2022-04-04T23:37:00Z">
              <w:rPr/>
            </w:rPrChange>
          </w:rPr>
          <w:t>б)</w:t>
        </w:r>
      </w:ins>
      <w:ins w:id="18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84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14:paraId="320A550C" w14:textId="77777777" w:rsidR="009B6003" w:rsidRDefault="009B6003">
      <w:pPr>
        <w:ind w:firstLine="567"/>
        <w:rPr>
          <w:ins w:id="185" w:author="Luiza" w:date="2022-04-05T00:18:00Z"/>
          <w:rFonts w:ascii="Times New Roman" w:hAnsi="Times New Roman" w:cs="Times New Roman"/>
          <w:b/>
          <w:sz w:val="28"/>
          <w:szCs w:val="28"/>
        </w:rPr>
        <w:pPrChange w:id="186" w:author="Luiza" w:date="2022-04-04T23:37:00Z">
          <w:pPr/>
        </w:pPrChange>
      </w:pPr>
    </w:p>
    <w:p w14:paraId="516D766A" w14:textId="77777777" w:rsidR="0006639E" w:rsidRDefault="0006639E">
      <w:pPr>
        <w:spacing w:before="240" w:after="240"/>
        <w:ind w:firstLine="567"/>
        <w:rPr>
          <w:ins w:id="187" w:author="Luiza" w:date="2022-04-04T23:38:00Z"/>
          <w:rFonts w:ascii="Times New Roman" w:hAnsi="Times New Roman" w:cs="Times New Roman"/>
          <w:b/>
          <w:sz w:val="28"/>
          <w:szCs w:val="28"/>
        </w:rPr>
        <w:pPrChange w:id="188" w:author="Luiza" w:date="2022-04-04T23:37:00Z">
          <w:pPr/>
        </w:pPrChange>
      </w:pPr>
      <w:ins w:id="189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6F64A9AB" w14:textId="77777777" w:rsidR="009F377B" w:rsidRPr="0006639E" w:rsidRDefault="009F377B">
      <w:pPr>
        <w:spacing w:after="0"/>
        <w:ind w:firstLine="567"/>
        <w:rPr>
          <w:ins w:id="190" w:author="Luiza" w:date="2022-04-04T23:32:00Z"/>
          <w:rFonts w:ascii="Times New Roman" w:hAnsi="Times New Roman" w:cs="Times New Roman"/>
          <w:sz w:val="28"/>
          <w:szCs w:val="28"/>
          <w:rPrChange w:id="191" w:author="Luiza" w:date="2022-04-04T23:37:00Z">
            <w:rPr>
              <w:ins w:id="192" w:author="Luiza" w:date="2022-04-04T23:32:00Z"/>
            </w:rPr>
          </w:rPrChange>
        </w:rPr>
        <w:pPrChange w:id="193" w:author="Luiza" w:date="2022-04-04T23:53:00Z">
          <w:pPr/>
        </w:pPrChange>
      </w:pPr>
      <w:ins w:id="19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5" w:author="Luiza" w:date="2022-04-04T23:37:00Z">
              <w:rPr/>
            </w:rPrChange>
          </w:rPr>
          <w:t>а)</w:t>
        </w:r>
      </w:ins>
      <w:ins w:id="196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197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14:paraId="03CDEF86" w14:textId="77777777" w:rsidR="009F377B" w:rsidRPr="0006639E" w:rsidRDefault="009F377B">
      <w:pPr>
        <w:spacing w:after="0"/>
        <w:ind w:firstLine="567"/>
        <w:rPr>
          <w:ins w:id="198" w:author="Luiza" w:date="2022-04-04T23:32:00Z"/>
          <w:rFonts w:ascii="Times New Roman" w:hAnsi="Times New Roman" w:cs="Times New Roman"/>
          <w:sz w:val="28"/>
          <w:szCs w:val="28"/>
          <w:rPrChange w:id="199" w:author="Luiza" w:date="2022-04-04T23:37:00Z">
            <w:rPr>
              <w:ins w:id="200" w:author="Luiza" w:date="2022-04-04T23:32:00Z"/>
            </w:rPr>
          </w:rPrChange>
        </w:rPr>
        <w:pPrChange w:id="201" w:author="Luiza" w:date="2022-04-04T23:53:00Z">
          <w:pPr/>
        </w:pPrChange>
      </w:pPr>
      <w:ins w:id="202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3" w:author="Luiza" w:date="2022-04-04T23:37:00Z">
              <w:rPr/>
            </w:rPrChange>
          </w:rPr>
          <w:t>б)</w:t>
        </w:r>
      </w:ins>
      <w:ins w:id="204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05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14:paraId="0E6A9876" w14:textId="77777777" w:rsidR="009F377B" w:rsidRPr="001D3B22" w:rsidRDefault="0006639E">
      <w:pPr>
        <w:spacing w:before="240" w:after="240"/>
        <w:ind w:firstLine="567"/>
        <w:rPr>
          <w:ins w:id="206" w:author="Luiza" w:date="2022-04-04T23:32:00Z"/>
          <w:rFonts w:ascii="Times New Roman" w:hAnsi="Times New Roman" w:cs="Times New Roman"/>
          <w:b/>
          <w:sz w:val="28"/>
          <w:szCs w:val="28"/>
          <w:rPrChange w:id="207" w:author="Luiza" w:date="2022-04-04T23:37:00Z">
            <w:rPr>
              <w:ins w:id="208" w:author="Luiza" w:date="2022-04-04T23:32:00Z"/>
            </w:rPr>
          </w:rPrChange>
        </w:rPr>
        <w:pPrChange w:id="209" w:author="Luiza" w:date="2022-04-04T23:37:00Z">
          <w:pPr/>
        </w:pPrChange>
      </w:pPr>
      <w:ins w:id="210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A67A3DC" w14:textId="77777777" w:rsidR="009F377B" w:rsidRPr="0006639E" w:rsidRDefault="009F377B">
      <w:pPr>
        <w:spacing w:after="0"/>
        <w:ind w:firstLine="567"/>
        <w:rPr>
          <w:ins w:id="211" w:author="Luiza" w:date="2022-04-04T23:32:00Z"/>
          <w:rFonts w:ascii="Times New Roman" w:hAnsi="Times New Roman" w:cs="Times New Roman"/>
          <w:sz w:val="28"/>
          <w:szCs w:val="28"/>
          <w:rPrChange w:id="212" w:author="Luiza" w:date="2022-04-04T23:37:00Z">
            <w:rPr>
              <w:ins w:id="213" w:author="Luiza" w:date="2022-04-04T23:32:00Z"/>
            </w:rPr>
          </w:rPrChange>
        </w:rPr>
        <w:pPrChange w:id="214" w:author="Luiza" w:date="2022-04-04T23:53:00Z">
          <w:pPr/>
        </w:pPrChange>
      </w:pPr>
      <w:ins w:id="21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6" w:author="Luiza" w:date="2022-04-04T23:37:00Z">
              <w:rPr/>
            </w:rPrChange>
          </w:rPr>
          <w:t>а)</w:t>
        </w:r>
      </w:ins>
      <w:ins w:id="217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18" w:author="Luiza" w:date="2022-04-04T23:37:00Z">
              <w:rPr/>
            </w:rPrChange>
          </w:rPr>
          <w:t xml:space="preserve"> Найти длину самого короткого слова.</w:t>
        </w:r>
      </w:ins>
    </w:p>
    <w:p w14:paraId="65060337" w14:textId="77777777" w:rsidR="009F377B" w:rsidRPr="0006639E" w:rsidRDefault="009F377B">
      <w:pPr>
        <w:spacing w:after="0"/>
        <w:ind w:firstLine="567"/>
        <w:rPr>
          <w:ins w:id="219" w:author="Luiza" w:date="2022-04-04T23:32:00Z"/>
          <w:rFonts w:ascii="Times New Roman" w:hAnsi="Times New Roman" w:cs="Times New Roman"/>
          <w:sz w:val="28"/>
          <w:szCs w:val="28"/>
          <w:rPrChange w:id="220" w:author="Luiza" w:date="2022-04-04T23:37:00Z">
            <w:rPr>
              <w:ins w:id="221" w:author="Luiza" w:date="2022-04-04T23:32:00Z"/>
            </w:rPr>
          </w:rPrChange>
        </w:rPr>
        <w:pPrChange w:id="222" w:author="Luiza" w:date="2022-04-04T23:53:00Z">
          <w:pPr/>
        </w:pPrChange>
      </w:pPr>
      <w:ins w:id="22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4" w:author="Luiza" w:date="2022-04-04T23:37:00Z">
              <w:rPr/>
            </w:rPrChange>
          </w:rPr>
          <w:t>б)</w:t>
        </w:r>
      </w:ins>
      <w:ins w:id="225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2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14:paraId="32B63C15" w14:textId="77777777" w:rsidR="009F377B" w:rsidRPr="001D3B22" w:rsidRDefault="0006639E">
      <w:pPr>
        <w:spacing w:before="240" w:after="240"/>
        <w:ind w:firstLine="567"/>
        <w:rPr>
          <w:ins w:id="227" w:author="Luiza" w:date="2022-04-04T23:32:00Z"/>
          <w:rFonts w:ascii="Times New Roman" w:hAnsi="Times New Roman" w:cs="Times New Roman"/>
          <w:b/>
          <w:sz w:val="28"/>
          <w:szCs w:val="28"/>
          <w:rPrChange w:id="228" w:author="Luiza" w:date="2022-04-04T23:37:00Z">
            <w:rPr>
              <w:ins w:id="229" w:author="Luiza" w:date="2022-04-04T23:32:00Z"/>
            </w:rPr>
          </w:rPrChange>
        </w:rPr>
        <w:pPrChange w:id="230" w:author="Luiza" w:date="2022-04-04T23:37:00Z">
          <w:pPr/>
        </w:pPrChange>
      </w:pPr>
      <w:ins w:id="23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2BC913" w14:textId="77777777" w:rsidR="009F377B" w:rsidRPr="0006639E" w:rsidRDefault="009F377B">
      <w:pPr>
        <w:spacing w:after="0"/>
        <w:ind w:firstLine="567"/>
        <w:rPr>
          <w:ins w:id="232" w:author="Luiza" w:date="2022-04-04T23:32:00Z"/>
          <w:rFonts w:ascii="Times New Roman" w:hAnsi="Times New Roman" w:cs="Times New Roman"/>
          <w:sz w:val="28"/>
          <w:szCs w:val="28"/>
          <w:rPrChange w:id="233" w:author="Luiza" w:date="2022-04-04T23:37:00Z">
            <w:rPr>
              <w:ins w:id="234" w:author="Luiza" w:date="2022-04-04T23:32:00Z"/>
            </w:rPr>
          </w:rPrChange>
        </w:rPr>
        <w:pPrChange w:id="235" w:author="Luiza" w:date="2022-04-04T23:53:00Z">
          <w:pPr/>
        </w:pPrChange>
      </w:pPr>
      <w:ins w:id="23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7" w:author="Luiza" w:date="2022-04-04T23:37:00Z">
              <w:rPr/>
            </w:rPrChange>
          </w:rPr>
          <w:t>а)</w:t>
        </w:r>
      </w:ins>
      <w:ins w:id="23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39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14:paraId="6ECD9067" w14:textId="77777777" w:rsidR="009F377B" w:rsidRPr="0006639E" w:rsidRDefault="009F377B">
      <w:pPr>
        <w:spacing w:after="0"/>
        <w:ind w:firstLine="567"/>
        <w:rPr>
          <w:ins w:id="240" w:author="Luiza" w:date="2022-04-04T23:32:00Z"/>
          <w:rFonts w:ascii="Times New Roman" w:hAnsi="Times New Roman" w:cs="Times New Roman"/>
          <w:sz w:val="28"/>
          <w:szCs w:val="28"/>
          <w:rPrChange w:id="241" w:author="Luiza" w:date="2022-04-04T23:37:00Z">
            <w:rPr>
              <w:ins w:id="242" w:author="Luiza" w:date="2022-04-04T23:32:00Z"/>
            </w:rPr>
          </w:rPrChange>
        </w:rPr>
        <w:pPrChange w:id="243" w:author="Luiza" w:date="2022-04-04T23:53:00Z">
          <w:pPr/>
        </w:pPrChange>
      </w:pPr>
      <w:ins w:id="24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5" w:author="Luiza" w:date="2022-04-04T23:37:00Z">
              <w:rPr/>
            </w:rPrChange>
          </w:rPr>
          <w:t>б)</w:t>
        </w:r>
      </w:ins>
      <w:ins w:id="246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7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48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49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0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1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52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54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5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56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14:paraId="5F29A997" w14:textId="77777777" w:rsidR="009F377B" w:rsidRPr="001D3B22" w:rsidRDefault="0006639E">
      <w:pPr>
        <w:spacing w:before="240" w:after="240"/>
        <w:ind w:firstLine="567"/>
        <w:rPr>
          <w:ins w:id="258" w:author="Luiza" w:date="2022-04-04T23:32:00Z"/>
          <w:rFonts w:ascii="Times New Roman" w:hAnsi="Times New Roman" w:cs="Times New Roman"/>
          <w:b/>
          <w:sz w:val="28"/>
          <w:szCs w:val="28"/>
          <w:rPrChange w:id="259" w:author="Luiza" w:date="2022-04-04T23:37:00Z">
            <w:rPr>
              <w:ins w:id="260" w:author="Luiza" w:date="2022-04-04T23:32:00Z"/>
            </w:rPr>
          </w:rPrChange>
        </w:rPr>
        <w:pPrChange w:id="261" w:author="Luiza" w:date="2022-04-04T23:37:00Z">
          <w:pPr/>
        </w:pPrChange>
      </w:pPr>
      <w:ins w:id="26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5C5BEE87" w14:textId="77777777" w:rsidR="009F377B" w:rsidRPr="0006639E" w:rsidRDefault="009F377B">
      <w:pPr>
        <w:spacing w:after="0"/>
        <w:ind w:firstLine="567"/>
        <w:rPr>
          <w:ins w:id="263" w:author="Luiza" w:date="2022-04-04T23:32:00Z"/>
          <w:rFonts w:ascii="Times New Roman" w:hAnsi="Times New Roman" w:cs="Times New Roman"/>
          <w:sz w:val="28"/>
          <w:szCs w:val="28"/>
          <w:rPrChange w:id="264" w:author="Luiza" w:date="2022-04-04T23:37:00Z">
            <w:rPr>
              <w:ins w:id="265" w:author="Luiza" w:date="2022-04-04T23:32:00Z"/>
            </w:rPr>
          </w:rPrChange>
        </w:rPr>
        <w:pPrChange w:id="266" w:author="Luiza" w:date="2022-04-04T23:53:00Z">
          <w:pPr/>
        </w:pPrChange>
      </w:pPr>
      <w:ins w:id="26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68" w:author="Luiza" w:date="2022-04-04T23:37:00Z">
              <w:rPr/>
            </w:rPrChange>
          </w:rPr>
          <w:t>а)</w:t>
        </w:r>
      </w:ins>
      <w:ins w:id="26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0" w:author="Luiza" w:date="2022-04-04T23:37:00Z">
              <w:rPr/>
            </w:rPrChange>
          </w:rPr>
          <w:t xml:space="preserve"> Найти самое длинное слово </w:t>
        </w:r>
      </w:ins>
      <w:ins w:id="271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2" w:author="Luiza" w:date="2022-04-04T23:37:00Z">
              <w:rPr/>
            </w:rPrChange>
          </w:rPr>
          <w:t>(слова)</w:t>
        </w:r>
      </w:ins>
      <w:ins w:id="273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4" w:author="Luiza" w:date="2022-04-04T23:37:00Z">
              <w:rPr/>
            </w:rPrChange>
          </w:rPr>
          <w:t xml:space="preserve"> и вывести его</w:t>
        </w:r>
      </w:ins>
      <w:ins w:id="275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6" w:author="Luiza" w:date="2022-04-04T23:37:00Z">
              <w:rPr/>
            </w:rPrChange>
          </w:rPr>
          <w:t xml:space="preserve"> (их)</w:t>
        </w:r>
      </w:ins>
      <w:ins w:id="277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8" w:author="Luiza" w:date="2022-04-04T23:37:00Z">
              <w:rPr/>
            </w:rPrChange>
          </w:rPr>
          <w:t xml:space="preserve"> на экран.</w:t>
        </w:r>
      </w:ins>
    </w:p>
    <w:p w14:paraId="4DDAA7BB" w14:textId="77777777" w:rsidR="009F377B" w:rsidRPr="0006639E" w:rsidRDefault="009F377B">
      <w:pPr>
        <w:spacing w:after="0"/>
        <w:ind w:firstLine="567"/>
        <w:rPr>
          <w:ins w:id="279" w:author="Luiza" w:date="2022-04-04T23:32:00Z"/>
          <w:rFonts w:ascii="Times New Roman" w:hAnsi="Times New Roman" w:cs="Times New Roman"/>
          <w:sz w:val="28"/>
          <w:szCs w:val="28"/>
          <w:rPrChange w:id="280" w:author="Luiza" w:date="2022-04-04T23:37:00Z">
            <w:rPr>
              <w:ins w:id="281" w:author="Luiza" w:date="2022-04-04T23:32:00Z"/>
            </w:rPr>
          </w:rPrChange>
        </w:rPr>
        <w:pPrChange w:id="282" w:author="Luiza" w:date="2022-04-04T23:53:00Z">
          <w:pPr/>
        </w:pPrChange>
      </w:pPr>
      <w:ins w:id="28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84" w:author="Luiza" w:date="2022-04-04T23:37:00Z">
              <w:rPr/>
            </w:rPrChange>
          </w:rPr>
          <w:t>б)</w:t>
        </w:r>
      </w:ins>
      <w:ins w:id="285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86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87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14:paraId="58617FFB" w14:textId="77777777" w:rsidR="009F377B" w:rsidRPr="001D3B22" w:rsidRDefault="0006639E">
      <w:pPr>
        <w:spacing w:before="240" w:after="240"/>
        <w:ind w:firstLine="567"/>
        <w:rPr>
          <w:ins w:id="288" w:author="Luiza" w:date="2022-04-04T23:32:00Z"/>
          <w:rFonts w:ascii="Times New Roman" w:hAnsi="Times New Roman" w:cs="Times New Roman"/>
          <w:b/>
          <w:sz w:val="28"/>
          <w:szCs w:val="28"/>
          <w:rPrChange w:id="289" w:author="Luiza" w:date="2022-04-04T23:37:00Z">
            <w:rPr>
              <w:ins w:id="290" w:author="Luiza" w:date="2022-04-04T23:32:00Z"/>
            </w:rPr>
          </w:rPrChange>
        </w:rPr>
        <w:pPrChange w:id="291" w:author="Luiza" w:date="2022-04-04T23:37:00Z">
          <w:pPr/>
        </w:pPrChange>
      </w:pPr>
      <w:ins w:id="29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F77B23A" w14:textId="77777777" w:rsidR="009F377B" w:rsidRPr="0006639E" w:rsidRDefault="009F377B">
      <w:pPr>
        <w:spacing w:after="0"/>
        <w:ind w:firstLine="567"/>
        <w:rPr>
          <w:ins w:id="293" w:author="Luiza" w:date="2022-04-04T23:32:00Z"/>
          <w:rFonts w:ascii="Times New Roman" w:hAnsi="Times New Roman" w:cs="Times New Roman"/>
          <w:sz w:val="28"/>
          <w:szCs w:val="28"/>
          <w:rPrChange w:id="294" w:author="Luiza" w:date="2022-04-04T23:37:00Z">
            <w:rPr>
              <w:ins w:id="295" w:author="Luiza" w:date="2022-04-04T23:32:00Z"/>
            </w:rPr>
          </w:rPrChange>
        </w:rPr>
        <w:pPrChange w:id="296" w:author="Luiza" w:date="2022-04-04T23:53:00Z">
          <w:pPr/>
        </w:pPrChange>
      </w:pPr>
      <w:ins w:id="29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98" w:author="Luiza" w:date="2022-04-04T23:37:00Z">
              <w:rPr/>
            </w:rPrChange>
          </w:rPr>
          <w:t>а)</w:t>
        </w:r>
      </w:ins>
      <w:ins w:id="299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0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  </w:r>
      </w:ins>
    </w:p>
    <w:p w14:paraId="1DFD2015" w14:textId="77777777" w:rsidR="009F377B" w:rsidRPr="0006639E" w:rsidRDefault="009F377B">
      <w:pPr>
        <w:spacing w:after="0"/>
        <w:ind w:firstLine="567"/>
        <w:rPr>
          <w:ins w:id="301" w:author="Luiza" w:date="2022-04-04T23:32:00Z"/>
          <w:rFonts w:ascii="Times New Roman" w:hAnsi="Times New Roman" w:cs="Times New Roman"/>
          <w:sz w:val="28"/>
          <w:szCs w:val="28"/>
          <w:rPrChange w:id="302" w:author="Luiza" w:date="2022-04-04T23:37:00Z">
            <w:rPr>
              <w:ins w:id="303" w:author="Luiza" w:date="2022-04-04T23:32:00Z"/>
            </w:rPr>
          </w:rPrChange>
        </w:rPr>
        <w:pPrChange w:id="304" w:author="Luiza" w:date="2022-04-04T23:53:00Z">
          <w:pPr/>
        </w:pPrChange>
      </w:pPr>
      <w:ins w:id="30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6" w:author="Luiza" w:date="2022-04-04T23:37:00Z">
              <w:rPr/>
            </w:rPrChange>
          </w:rPr>
          <w:t>б)</w:t>
        </w:r>
      </w:ins>
      <w:ins w:id="307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14:paraId="12C48446" w14:textId="77777777" w:rsidR="009F377B" w:rsidRPr="001D3B22" w:rsidRDefault="007B7062">
      <w:pPr>
        <w:spacing w:before="240" w:after="240"/>
        <w:ind w:firstLine="567"/>
        <w:rPr>
          <w:ins w:id="308" w:author="Luiza" w:date="2022-04-04T23:32:00Z"/>
          <w:rFonts w:ascii="Times New Roman" w:hAnsi="Times New Roman" w:cs="Times New Roman"/>
          <w:b/>
          <w:sz w:val="28"/>
          <w:szCs w:val="28"/>
          <w:rPrChange w:id="309" w:author="Luiza" w:date="2022-04-04T23:37:00Z">
            <w:rPr>
              <w:ins w:id="310" w:author="Luiza" w:date="2022-04-04T23:32:00Z"/>
            </w:rPr>
          </w:rPrChange>
        </w:rPr>
        <w:pPrChange w:id="311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12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8131F37" w14:textId="77777777" w:rsidR="0006639E" w:rsidRPr="003E1276" w:rsidRDefault="009F377B">
      <w:pPr>
        <w:spacing w:after="0"/>
        <w:ind w:firstLine="567"/>
        <w:rPr>
          <w:ins w:id="313" w:author="Luiza" w:date="2022-04-04T23:40:00Z"/>
          <w:rFonts w:ascii="Times New Roman" w:hAnsi="Times New Roman" w:cs="Times New Roman"/>
          <w:sz w:val="28"/>
          <w:szCs w:val="28"/>
          <w:rPrChange w:id="314" w:author="Luiza" w:date="2022-04-04T23:53:00Z">
            <w:rPr>
              <w:ins w:id="315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16" w:author="Luiza" w:date="2022-04-04T23:53:00Z">
          <w:pPr/>
        </w:pPrChange>
      </w:pPr>
      <w:ins w:id="31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18" w:author="Luiza" w:date="2022-04-04T23:37:00Z">
              <w:rPr/>
            </w:rPrChange>
          </w:rPr>
          <w:t>а)</w:t>
        </w:r>
      </w:ins>
      <w:ins w:id="319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0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14:paraId="30A133C8" w14:textId="77777777" w:rsidR="009F377B" w:rsidRPr="0006639E" w:rsidRDefault="009F377B">
      <w:pPr>
        <w:spacing w:after="0"/>
        <w:ind w:firstLine="567"/>
        <w:rPr>
          <w:ins w:id="321" w:author="Luiza" w:date="2022-04-04T23:32:00Z"/>
          <w:rFonts w:ascii="Times New Roman" w:hAnsi="Times New Roman" w:cs="Times New Roman"/>
          <w:sz w:val="28"/>
          <w:szCs w:val="28"/>
          <w:rPrChange w:id="322" w:author="Luiza" w:date="2022-04-04T23:37:00Z">
            <w:rPr>
              <w:ins w:id="323" w:author="Luiza" w:date="2022-04-04T23:32:00Z"/>
            </w:rPr>
          </w:rPrChange>
        </w:rPr>
        <w:pPrChange w:id="324" w:author="Luiza" w:date="2022-04-04T23:53:00Z">
          <w:pPr/>
        </w:pPrChange>
      </w:pPr>
      <w:ins w:id="32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6" w:author="Luiza" w:date="2022-04-04T23:37:00Z">
              <w:rPr/>
            </w:rPrChange>
          </w:rPr>
          <w:t>б)</w:t>
        </w:r>
      </w:ins>
      <w:ins w:id="327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28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334C5F57" w14:textId="77777777" w:rsidR="0006639E" w:rsidRPr="001D3B22" w:rsidRDefault="0006639E">
      <w:pPr>
        <w:spacing w:before="240" w:after="240"/>
        <w:ind w:firstLine="567"/>
        <w:rPr>
          <w:ins w:id="329" w:author="Luiza" w:date="2022-04-04T23:33:00Z"/>
          <w:rFonts w:ascii="Times New Roman" w:hAnsi="Times New Roman" w:cs="Times New Roman"/>
          <w:b/>
          <w:sz w:val="28"/>
          <w:szCs w:val="28"/>
          <w:rPrChange w:id="330" w:author="Luiza" w:date="2022-04-04T23:37:00Z">
            <w:rPr>
              <w:ins w:id="331" w:author="Luiza" w:date="2022-04-04T23:33:00Z"/>
            </w:rPr>
          </w:rPrChange>
        </w:rPr>
        <w:pPrChange w:id="332" w:author="Luiza" w:date="2022-04-04T23:37:00Z">
          <w:pPr/>
        </w:pPrChange>
      </w:pPr>
      <w:ins w:id="33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34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35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3F264B9" w14:textId="77777777" w:rsidR="0006639E" w:rsidRPr="0006639E" w:rsidRDefault="0006639E">
      <w:pPr>
        <w:spacing w:after="0"/>
        <w:ind w:firstLine="567"/>
        <w:rPr>
          <w:ins w:id="336" w:author="Luiza" w:date="2022-04-04T23:33:00Z"/>
          <w:rFonts w:ascii="Times New Roman" w:hAnsi="Times New Roman" w:cs="Times New Roman"/>
          <w:sz w:val="28"/>
          <w:szCs w:val="28"/>
          <w:rPrChange w:id="337" w:author="Luiza" w:date="2022-04-04T23:37:00Z">
            <w:rPr>
              <w:ins w:id="338" w:author="Luiza" w:date="2022-04-04T23:33:00Z"/>
            </w:rPr>
          </w:rPrChange>
        </w:rPr>
        <w:pPrChange w:id="339" w:author="Luiza" w:date="2022-04-04T23:53:00Z">
          <w:pPr/>
        </w:pPrChange>
      </w:pPr>
      <w:ins w:id="340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1" w:author="Luiza" w:date="2022-04-04T23:37:00Z">
              <w:rPr/>
            </w:rPrChange>
          </w:rPr>
          <w:t>а)</w:t>
        </w:r>
      </w:ins>
      <w:ins w:id="342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E1276">
          <w:rPr>
            <w:rFonts w:ascii="Times New Roman" w:hAnsi="Times New Roman" w:cs="Times New Roman"/>
            <w:sz w:val="28"/>
            <w:szCs w:val="28"/>
            <w:rPrChange w:id="34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</w:p>
    <w:p w14:paraId="550ED80F" w14:textId="77777777"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44" w:author="Luiza" w:date="2022-04-04T23:53:00Z">
          <w:pPr/>
        </w:pPrChange>
      </w:pPr>
      <w:ins w:id="345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6" w:author="Luiza" w:date="2022-04-04T23:37:00Z">
              <w:rPr/>
            </w:rPrChange>
          </w:rPr>
          <w:t>б)</w:t>
        </w:r>
      </w:ins>
      <w:ins w:id="347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из текста, которые </w:t>
        </w:r>
      </w:ins>
      <w:ins w:id="348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49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p w14:paraId="3583A2E6" w14:textId="77777777" w:rsidR="003E1276" w:rsidRPr="001D3B22" w:rsidRDefault="003E1276" w:rsidP="001D3B22">
      <w:pPr>
        <w:spacing w:before="240" w:after="240"/>
        <w:ind w:firstLine="567"/>
        <w:rPr>
          <w:ins w:id="350" w:author="Luiza" w:date="2022-04-04T23:59:00Z"/>
          <w:rFonts w:ascii="Times New Roman" w:hAnsi="Times New Roman" w:cs="Times New Roman"/>
          <w:b/>
          <w:sz w:val="28"/>
          <w:szCs w:val="28"/>
        </w:rPr>
      </w:pPr>
      <w:ins w:id="351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60D172A" w14:textId="77777777" w:rsidR="0006639E" w:rsidRPr="0006639E" w:rsidRDefault="0006639E">
      <w:pPr>
        <w:spacing w:after="0"/>
        <w:ind w:firstLine="567"/>
        <w:rPr>
          <w:ins w:id="352" w:author="Luiza" w:date="2022-04-04T23:33:00Z"/>
          <w:rFonts w:ascii="Times New Roman" w:hAnsi="Times New Roman" w:cs="Times New Roman"/>
          <w:sz w:val="28"/>
          <w:szCs w:val="28"/>
          <w:rPrChange w:id="353" w:author="Luiza" w:date="2022-04-04T23:37:00Z">
            <w:rPr>
              <w:ins w:id="354" w:author="Luiza" w:date="2022-04-04T23:33:00Z"/>
            </w:rPr>
          </w:rPrChange>
        </w:rPr>
        <w:pPrChange w:id="355" w:author="Luiza" w:date="2022-04-04T23:53:00Z">
          <w:pPr/>
        </w:pPrChange>
      </w:pPr>
      <w:ins w:id="356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57" w:author="Luiza" w:date="2022-04-04T23:37:00Z">
              <w:rPr/>
            </w:rPrChange>
          </w:rPr>
          <w:t>а)</w:t>
        </w:r>
      </w:ins>
      <w:ins w:id="358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14:paraId="0F3E7649" w14:textId="77777777" w:rsidR="0006639E" w:rsidRPr="0006639E" w:rsidRDefault="0006639E">
      <w:pPr>
        <w:spacing w:after="0"/>
        <w:ind w:firstLine="567"/>
        <w:rPr>
          <w:ins w:id="359" w:author="Luiza" w:date="2022-04-04T23:33:00Z"/>
          <w:rFonts w:ascii="Times New Roman" w:hAnsi="Times New Roman" w:cs="Times New Roman"/>
          <w:sz w:val="28"/>
          <w:szCs w:val="28"/>
          <w:rPrChange w:id="360" w:author="Luiza" w:date="2022-04-04T23:37:00Z">
            <w:rPr>
              <w:ins w:id="361" w:author="Luiza" w:date="2022-04-04T23:33:00Z"/>
            </w:rPr>
          </w:rPrChange>
        </w:rPr>
        <w:pPrChange w:id="362" w:author="Luiza" w:date="2022-04-04T23:53:00Z">
          <w:pPr/>
        </w:pPrChange>
      </w:pPr>
      <w:ins w:id="36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4" w:author="Luiza" w:date="2022-04-04T23:37:00Z">
              <w:rPr/>
            </w:rPrChange>
          </w:rPr>
          <w:t>б)</w:t>
        </w:r>
      </w:ins>
      <w:ins w:id="365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66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67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A4C81B1" w14:textId="77777777" w:rsidR="003E1276" w:rsidRPr="001D3B22" w:rsidRDefault="003E1276" w:rsidP="001D3B22">
      <w:pPr>
        <w:spacing w:before="240" w:after="240"/>
        <w:ind w:firstLine="567"/>
        <w:rPr>
          <w:ins w:id="368" w:author="Luiza" w:date="2022-04-04T23:59:00Z"/>
          <w:rFonts w:ascii="Times New Roman" w:hAnsi="Times New Roman" w:cs="Times New Roman"/>
          <w:b/>
          <w:sz w:val="28"/>
          <w:szCs w:val="28"/>
        </w:rPr>
      </w:pPr>
      <w:ins w:id="369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1865D4" w14:textId="77777777" w:rsidR="0006639E" w:rsidRPr="0006639E" w:rsidRDefault="0006639E">
      <w:pPr>
        <w:spacing w:after="0"/>
        <w:ind w:firstLine="567"/>
        <w:rPr>
          <w:ins w:id="370" w:author="Luiza" w:date="2022-04-04T23:33:00Z"/>
          <w:rFonts w:ascii="Times New Roman" w:hAnsi="Times New Roman" w:cs="Times New Roman"/>
          <w:sz w:val="28"/>
          <w:szCs w:val="28"/>
          <w:rPrChange w:id="371" w:author="Luiza" w:date="2022-04-04T23:37:00Z">
            <w:rPr>
              <w:ins w:id="372" w:author="Luiza" w:date="2022-04-04T23:33:00Z"/>
            </w:rPr>
          </w:rPrChange>
        </w:rPr>
        <w:pPrChange w:id="373" w:author="Luiza" w:date="2022-04-04T23:53:00Z">
          <w:pPr/>
        </w:pPrChange>
      </w:pPr>
      <w:ins w:id="374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75" w:author="Luiza" w:date="2022-04-04T23:37:00Z">
              <w:rPr/>
            </w:rPrChange>
          </w:rPr>
          <w:t>а)</w:t>
        </w:r>
      </w:ins>
      <w:ins w:id="376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14:paraId="07073988" w14:textId="77777777" w:rsidR="0006639E" w:rsidRPr="0006639E" w:rsidRDefault="0006639E">
      <w:pPr>
        <w:spacing w:after="0"/>
        <w:ind w:firstLine="567"/>
        <w:rPr>
          <w:ins w:id="377" w:author="Luiza" w:date="2022-04-04T23:33:00Z"/>
          <w:rFonts w:ascii="Times New Roman" w:hAnsi="Times New Roman" w:cs="Times New Roman"/>
          <w:sz w:val="28"/>
          <w:szCs w:val="28"/>
          <w:rPrChange w:id="378" w:author="Luiza" w:date="2022-04-04T23:37:00Z">
            <w:rPr>
              <w:ins w:id="379" w:author="Luiza" w:date="2022-04-04T23:33:00Z"/>
            </w:rPr>
          </w:rPrChange>
        </w:rPr>
        <w:pPrChange w:id="380" w:author="Luiza" w:date="2022-04-04T23:53:00Z">
          <w:pPr/>
        </w:pPrChange>
      </w:pPr>
      <w:ins w:id="381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2" w:author="Luiza" w:date="2022-04-04T23:37:00Z">
              <w:rPr/>
            </w:rPrChange>
          </w:rPr>
          <w:t>б)</w:t>
        </w:r>
      </w:ins>
      <w:ins w:id="383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84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85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Например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r w:rsidR="002E78F7">
          <w:rPr>
            <w:rFonts w:ascii="Times New Roman" w:hAnsi="Times New Roman" w:cs="Times New Roman"/>
            <w:sz w:val="28"/>
            <w:szCs w:val="28"/>
          </w:rPr>
          <w:t>мини.у.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86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14:paraId="3B36BCC5" w14:textId="77777777" w:rsidR="0006639E" w:rsidRPr="0006639E" w:rsidRDefault="0006639E">
      <w:pPr>
        <w:ind w:firstLine="567"/>
        <w:rPr>
          <w:ins w:id="387" w:author="Luiza" w:date="2022-04-04T23:33:00Z"/>
          <w:rFonts w:ascii="Times New Roman" w:hAnsi="Times New Roman" w:cs="Times New Roman"/>
          <w:sz w:val="28"/>
          <w:szCs w:val="28"/>
          <w:rPrChange w:id="388" w:author="Luiza" w:date="2022-04-04T23:37:00Z">
            <w:rPr>
              <w:ins w:id="389" w:author="Luiza" w:date="2022-04-04T23:33:00Z"/>
            </w:rPr>
          </w:rPrChange>
        </w:rPr>
        <w:pPrChange w:id="390" w:author="Luiza" w:date="2022-04-04T23:37:00Z">
          <w:pPr/>
        </w:pPrChange>
      </w:pPr>
    </w:p>
    <w:p w14:paraId="3DF4AB68" w14:textId="77777777" w:rsidR="0006639E" w:rsidRPr="0006639E" w:rsidRDefault="0006639E">
      <w:pPr>
        <w:spacing w:after="0"/>
        <w:ind w:firstLine="567"/>
        <w:rPr>
          <w:ins w:id="391" w:author="Luiza" w:date="2022-04-04T23:39:00Z"/>
          <w:rFonts w:ascii="Times New Roman" w:hAnsi="Times New Roman" w:cs="Times New Roman"/>
          <w:b/>
          <w:sz w:val="28"/>
          <w:szCs w:val="28"/>
        </w:rPr>
        <w:pPrChange w:id="392" w:author="Luiza" w:date="2022-04-04T23:39:00Z">
          <w:pPr>
            <w:ind w:firstLine="567"/>
          </w:pPr>
        </w:pPrChange>
      </w:pPr>
      <w:ins w:id="393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14:paraId="6E608673" w14:textId="77777777" w:rsidR="0006639E" w:rsidRPr="0006639E" w:rsidRDefault="0006639E">
      <w:pPr>
        <w:numPr>
          <w:ilvl w:val="0"/>
          <w:numId w:val="3"/>
        </w:numPr>
        <w:spacing w:after="0"/>
        <w:rPr>
          <w:ins w:id="394" w:author="Luiza" w:date="2022-04-04T23:39:00Z"/>
          <w:rFonts w:ascii="Times New Roman" w:hAnsi="Times New Roman" w:cs="Times New Roman"/>
          <w:sz w:val="28"/>
          <w:szCs w:val="28"/>
        </w:rPr>
        <w:pPrChange w:id="395" w:author="Luiza" w:date="2022-04-04T23:39:00Z">
          <w:pPr>
            <w:numPr>
              <w:numId w:val="3"/>
            </w:numPr>
            <w:ind w:left="1287" w:hanging="360"/>
          </w:pPr>
        </w:pPrChange>
      </w:pPr>
      <w:ins w:id="396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14:paraId="0812E989" w14:textId="77777777" w:rsidR="0006639E" w:rsidRPr="0006639E" w:rsidRDefault="0006639E">
      <w:pPr>
        <w:numPr>
          <w:ilvl w:val="0"/>
          <w:numId w:val="3"/>
        </w:numPr>
        <w:spacing w:after="0"/>
        <w:rPr>
          <w:ins w:id="397" w:author="Luiza" w:date="2022-04-04T23:39:00Z"/>
          <w:rFonts w:ascii="Times New Roman" w:hAnsi="Times New Roman" w:cs="Times New Roman"/>
          <w:sz w:val="28"/>
          <w:szCs w:val="28"/>
        </w:rPr>
        <w:pPrChange w:id="398" w:author="Luiza" w:date="2022-04-04T23:39:00Z">
          <w:pPr>
            <w:numPr>
              <w:numId w:val="3"/>
            </w:numPr>
            <w:ind w:left="1287" w:hanging="360"/>
          </w:pPr>
        </w:pPrChange>
      </w:pPr>
      <w:ins w:id="399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14:paraId="5895D4B5" w14:textId="77777777" w:rsidR="0006639E" w:rsidRPr="0006639E" w:rsidRDefault="0006639E">
      <w:pPr>
        <w:numPr>
          <w:ilvl w:val="0"/>
          <w:numId w:val="2"/>
        </w:numPr>
        <w:spacing w:after="0"/>
        <w:rPr>
          <w:ins w:id="400" w:author="Luiza" w:date="2022-04-04T23:39:00Z"/>
          <w:rFonts w:ascii="Times New Roman" w:hAnsi="Times New Roman" w:cs="Times New Roman"/>
          <w:sz w:val="28"/>
          <w:szCs w:val="28"/>
        </w:rPr>
        <w:pPrChange w:id="401" w:author="Luiza" w:date="2022-04-04T23:39:00Z">
          <w:pPr>
            <w:numPr>
              <w:numId w:val="2"/>
            </w:numPr>
            <w:ind w:left="1287" w:hanging="360"/>
          </w:pPr>
        </w:pPrChange>
      </w:pPr>
      <w:ins w:id="402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14:paraId="070DF67B" w14:textId="77777777" w:rsidR="0006639E" w:rsidRPr="0006639E" w:rsidRDefault="0006639E">
      <w:pPr>
        <w:numPr>
          <w:ilvl w:val="0"/>
          <w:numId w:val="2"/>
        </w:numPr>
        <w:spacing w:after="0"/>
        <w:rPr>
          <w:ins w:id="403" w:author="Luiza" w:date="2022-04-04T23:39:00Z"/>
          <w:rFonts w:ascii="Times New Roman" w:hAnsi="Times New Roman" w:cs="Times New Roman"/>
          <w:sz w:val="28"/>
          <w:szCs w:val="28"/>
        </w:rPr>
        <w:pPrChange w:id="404" w:author="Luiza" w:date="2022-04-04T23:39:00Z">
          <w:pPr>
            <w:numPr>
              <w:numId w:val="2"/>
            </w:numPr>
            <w:ind w:left="1287" w:hanging="360"/>
          </w:pPr>
        </w:pPrChange>
      </w:pPr>
      <w:ins w:id="405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14:paraId="3DB56E2D" w14:textId="77777777" w:rsidR="0006639E" w:rsidRPr="0006639E" w:rsidRDefault="0006639E">
      <w:pPr>
        <w:numPr>
          <w:ilvl w:val="0"/>
          <w:numId w:val="2"/>
        </w:numPr>
        <w:spacing w:after="0"/>
        <w:rPr>
          <w:ins w:id="406" w:author="Luiza" w:date="2022-04-04T23:39:00Z"/>
          <w:rFonts w:ascii="Times New Roman" w:hAnsi="Times New Roman" w:cs="Times New Roman"/>
          <w:sz w:val="28"/>
          <w:szCs w:val="28"/>
        </w:rPr>
        <w:pPrChange w:id="407" w:author="Luiza" w:date="2022-04-04T23:39:00Z">
          <w:pPr>
            <w:numPr>
              <w:numId w:val="2"/>
            </w:numPr>
            <w:ind w:left="1287" w:hanging="360"/>
          </w:pPr>
        </w:pPrChange>
      </w:pPr>
      <w:ins w:id="408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14:paraId="7450959A" w14:textId="77777777" w:rsidR="0006639E" w:rsidRPr="0006639E" w:rsidRDefault="0006639E">
      <w:pPr>
        <w:numPr>
          <w:ilvl w:val="0"/>
          <w:numId w:val="2"/>
        </w:numPr>
        <w:spacing w:after="0"/>
        <w:rPr>
          <w:ins w:id="409" w:author="Luiza" w:date="2022-04-04T23:39:00Z"/>
          <w:rFonts w:ascii="Times New Roman" w:hAnsi="Times New Roman" w:cs="Times New Roman"/>
          <w:sz w:val="28"/>
          <w:szCs w:val="28"/>
        </w:rPr>
        <w:pPrChange w:id="410" w:author="Luiza" w:date="2022-04-04T23:39:00Z">
          <w:pPr>
            <w:numPr>
              <w:numId w:val="2"/>
            </w:numPr>
            <w:ind w:left="1287" w:hanging="360"/>
          </w:pPr>
        </w:pPrChange>
      </w:pPr>
      <w:ins w:id="41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14:paraId="52882C4E" w14:textId="77777777" w:rsidR="0006639E" w:rsidRPr="0006639E" w:rsidRDefault="0006639E">
      <w:pPr>
        <w:numPr>
          <w:ilvl w:val="0"/>
          <w:numId w:val="2"/>
        </w:numPr>
        <w:spacing w:after="0"/>
        <w:rPr>
          <w:ins w:id="412" w:author="Luiza" w:date="2022-04-04T23:39:00Z"/>
          <w:rFonts w:ascii="Times New Roman" w:hAnsi="Times New Roman" w:cs="Times New Roman"/>
          <w:sz w:val="28"/>
          <w:szCs w:val="28"/>
        </w:rPr>
        <w:pPrChange w:id="413" w:author="Luiza" w:date="2022-04-04T23:39:00Z">
          <w:pPr>
            <w:numPr>
              <w:numId w:val="2"/>
            </w:numPr>
            <w:ind w:left="1287" w:hanging="360"/>
          </w:pPr>
        </w:pPrChange>
      </w:pPr>
      <w:ins w:id="41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14:paraId="4D1893D0" w14:textId="77777777" w:rsidR="0006639E" w:rsidRPr="0006639E" w:rsidRDefault="0006639E">
      <w:pPr>
        <w:ind w:firstLine="567"/>
        <w:rPr>
          <w:ins w:id="415" w:author="Luiza" w:date="2022-04-04T23:33:00Z"/>
          <w:rFonts w:ascii="Times New Roman" w:hAnsi="Times New Roman" w:cs="Times New Roman"/>
          <w:sz w:val="28"/>
          <w:szCs w:val="28"/>
          <w:rPrChange w:id="416" w:author="Luiza" w:date="2022-04-04T23:37:00Z">
            <w:rPr>
              <w:ins w:id="417" w:author="Luiza" w:date="2022-04-04T23:33:00Z"/>
            </w:rPr>
          </w:rPrChange>
        </w:rPr>
        <w:pPrChange w:id="418" w:author="Luiza" w:date="2022-04-04T23:37:00Z">
          <w:pPr/>
        </w:pPrChange>
      </w:pPr>
    </w:p>
    <w:p w14:paraId="42EB667B" w14:textId="77777777" w:rsidR="009F377B" w:rsidRPr="0006639E" w:rsidRDefault="009F377B">
      <w:pPr>
        <w:ind w:firstLine="567"/>
        <w:rPr>
          <w:rFonts w:ascii="Times New Roman" w:hAnsi="Times New Roman" w:cs="Times New Roman"/>
          <w:sz w:val="28"/>
          <w:szCs w:val="28"/>
          <w:rPrChange w:id="419" w:author="Luiza" w:date="2022-04-04T23:37:00Z">
            <w:rPr/>
          </w:rPrChange>
        </w:rPr>
        <w:pPrChange w:id="420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21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0A01F3"/>
    <w:rsid w:val="001D3B22"/>
    <w:rsid w:val="002258FC"/>
    <w:rsid w:val="00230227"/>
    <w:rsid w:val="002763A7"/>
    <w:rsid w:val="002954A1"/>
    <w:rsid w:val="002D171D"/>
    <w:rsid w:val="002E78F7"/>
    <w:rsid w:val="003142D8"/>
    <w:rsid w:val="003E1276"/>
    <w:rsid w:val="00401823"/>
    <w:rsid w:val="00412C9F"/>
    <w:rsid w:val="00446C5E"/>
    <w:rsid w:val="004957C5"/>
    <w:rsid w:val="004E1887"/>
    <w:rsid w:val="005737CC"/>
    <w:rsid w:val="005D2773"/>
    <w:rsid w:val="00614034"/>
    <w:rsid w:val="006674F6"/>
    <w:rsid w:val="00732D50"/>
    <w:rsid w:val="00774E19"/>
    <w:rsid w:val="007B7062"/>
    <w:rsid w:val="00822963"/>
    <w:rsid w:val="00844EE1"/>
    <w:rsid w:val="008E325C"/>
    <w:rsid w:val="008E4DE3"/>
    <w:rsid w:val="009B6003"/>
    <w:rsid w:val="009F377B"/>
    <w:rsid w:val="00A547F9"/>
    <w:rsid w:val="00A75683"/>
    <w:rsid w:val="00A813E0"/>
    <w:rsid w:val="00A83BC3"/>
    <w:rsid w:val="00AD38E7"/>
    <w:rsid w:val="00B13E4F"/>
    <w:rsid w:val="00B31161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763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CC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Нормальный"/>
    <w:basedOn w:val="Normal"/>
    <w:link w:val="a2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2">
    <w:name w:val="Нормальный Знак"/>
    <w:basedOn w:val="DefaultParagraphFont"/>
    <w:link w:val="a1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ListParagraph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21</cp:revision>
  <dcterms:created xsi:type="dcterms:W3CDTF">2022-04-04T21:19:00Z</dcterms:created>
  <dcterms:modified xsi:type="dcterms:W3CDTF">2022-04-18T23:30:00Z</dcterms:modified>
</cp:coreProperties>
</file>