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86C730" w14:textId="77777777" w:rsidR="0006639E" w:rsidRPr="001D3B22" w:rsidRDefault="0006639E">
      <w:pPr>
        <w:ind w:firstLine="567"/>
        <w:jc w:val="center"/>
        <w:rPr>
          <w:ins w:id="0" w:author="Luiza" w:date="2022-04-04T23:36:00Z"/>
          <w:rFonts w:ascii="Times New Roman" w:hAnsi="Times New Roman" w:cs="Times New Roman"/>
          <w:b/>
          <w:bCs/>
          <w:sz w:val="32"/>
          <w:szCs w:val="32"/>
          <w:rPrChange w:id="1" w:author="Luiza" w:date="2022-04-04T23:37:00Z">
            <w:rPr>
              <w:ins w:id="2" w:author="Luiza" w:date="2022-04-04T23:36:00Z"/>
              <w:b/>
              <w:bCs/>
            </w:rPr>
          </w:rPrChange>
        </w:rPr>
        <w:pPrChange w:id="3" w:author="Luiza" w:date="2022-04-04T23:37:00Z">
          <w:pPr/>
        </w:pPrChange>
      </w:pPr>
      <w:bookmarkStart w:id="4" w:name="_Toc88653667"/>
      <w:ins w:id="5" w:author="Luiza" w:date="2022-04-04T23:36:00Z">
        <w:r w:rsidRPr="001D3B22">
          <w:rPr>
            <w:rFonts w:ascii="Times New Roman" w:hAnsi="Times New Roman" w:cs="Times New Roman"/>
            <w:b/>
            <w:bCs/>
            <w:sz w:val="32"/>
            <w:szCs w:val="32"/>
            <w:rPrChange w:id="6" w:author="Luiza" w:date="2022-04-04T23:37:00Z">
              <w:rPr>
                <w:b/>
                <w:bCs/>
              </w:rPr>
            </w:rPrChange>
          </w:rPr>
          <w:t>Лабораторная работа №6 Работа со строками</w:t>
        </w:r>
        <w:bookmarkEnd w:id="4"/>
      </w:ins>
    </w:p>
    <w:p w14:paraId="4E94803C" w14:textId="77777777" w:rsidR="0006639E" w:rsidRPr="0006639E" w:rsidRDefault="0006639E">
      <w:pPr>
        <w:ind w:firstLine="567"/>
        <w:rPr>
          <w:ins w:id="7" w:author="Luiza" w:date="2022-04-04T23:36:00Z"/>
          <w:rFonts w:ascii="Times New Roman" w:hAnsi="Times New Roman" w:cs="Times New Roman"/>
          <w:sz w:val="28"/>
          <w:szCs w:val="28"/>
          <w:rPrChange w:id="8" w:author="Luiza" w:date="2022-04-04T23:37:00Z">
            <w:rPr>
              <w:ins w:id="9" w:author="Luiza" w:date="2022-04-04T23:36:00Z"/>
            </w:rPr>
          </w:rPrChange>
        </w:rPr>
        <w:pPrChange w:id="10" w:author="Luiza" w:date="2022-04-04T23:37:00Z">
          <w:pPr/>
        </w:pPrChange>
      </w:pPr>
      <w:ins w:id="11" w:author="Luiza" w:date="2022-04-04T23:36:00Z">
        <w:r w:rsidRPr="0006639E">
          <w:rPr>
            <w:rFonts w:ascii="Times New Roman" w:hAnsi="Times New Roman" w:cs="Times New Roman"/>
            <w:b/>
            <w:sz w:val="28"/>
            <w:szCs w:val="28"/>
            <w:rPrChange w:id="12" w:author="Luiza" w:date="2022-04-04T23:37:00Z">
              <w:rPr>
                <w:b/>
              </w:rPr>
            </w:rPrChange>
          </w:rPr>
          <w:t>Цель работы:</w:t>
        </w:r>
        <w:r w:rsidRPr="0006639E">
          <w:rPr>
            <w:rFonts w:ascii="Times New Roman" w:hAnsi="Times New Roman" w:cs="Times New Roman"/>
            <w:sz w:val="28"/>
            <w:szCs w:val="28"/>
            <w:rPrChange w:id="13" w:author="Luiza" w:date="2022-04-04T23:37:00Z">
              <w:rPr/>
            </w:rPrChange>
          </w:rPr>
          <w:t xml:space="preserve"> изучить интегрированную среду, получить практические навыки при работе со строчными функциями</w:t>
        </w:r>
      </w:ins>
      <w:r w:rsidR="00076652">
        <w:rPr>
          <w:rFonts w:ascii="Times New Roman" w:hAnsi="Times New Roman" w:cs="Times New Roman"/>
          <w:sz w:val="28"/>
          <w:szCs w:val="28"/>
        </w:rPr>
        <w:t>, изучить и научиться применять элементы меню</w:t>
      </w:r>
      <w:r w:rsidR="005D2773">
        <w:rPr>
          <w:rFonts w:ascii="Times New Roman" w:hAnsi="Times New Roman" w:cs="Times New Roman"/>
          <w:sz w:val="28"/>
          <w:szCs w:val="28"/>
        </w:rPr>
        <w:t xml:space="preserve"> и создавать панели инструментов.</w:t>
      </w:r>
    </w:p>
    <w:p w14:paraId="32086B1E" w14:textId="77777777" w:rsidR="0006639E" w:rsidRPr="0006639E" w:rsidRDefault="0006639E">
      <w:pPr>
        <w:ind w:firstLine="567"/>
        <w:rPr>
          <w:ins w:id="14" w:author="Luiza" w:date="2022-04-04T23:36:00Z"/>
          <w:rFonts w:ascii="Times New Roman" w:hAnsi="Times New Roman" w:cs="Times New Roman"/>
          <w:b/>
          <w:sz w:val="28"/>
          <w:szCs w:val="28"/>
          <w:rPrChange w:id="15" w:author="Luiza" w:date="2022-04-04T23:37:00Z">
            <w:rPr>
              <w:ins w:id="16" w:author="Luiza" w:date="2022-04-04T23:36:00Z"/>
              <w:b/>
            </w:rPr>
          </w:rPrChange>
        </w:rPr>
        <w:pPrChange w:id="17" w:author="Luiza" w:date="2022-04-04T23:37:00Z">
          <w:pPr/>
        </w:pPrChange>
      </w:pPr>
      <w:ins w:id="18" w:author="Luiza" w:date="2022-04-04T23:36:00Z">
        <w:r w:rsidRPr="0006639E">
          <w:rPr>
            <w:rFonts w:ascii="Times New Roman" w:hAnsi="Times New Roman" w:cs="Times New Roman"/>
            <w:b/>
            <w:sz w:val="28"/>
            <w:szCs w:val="28"/>
            <w:rPrChange w:id="19" w:author="Luiza" w:date="2022-04-04T23:37:00Z">
              <w:rPr>
                <w:b/>
              </w:rPr>
            </w:rPrChange>
          </w:rPr>
          <w:t>Задание:</w:t>
        </w:r>
      </w:ins>
    </w:p>
    <w:p w14:paraId="08023844" w14:textId="77777777" w:rsidR="008E325C" w:rsidRPr="0006639E" w:rsidRDefault="00A75683" w:rsidP="008E325C">
      <w:pPr>
        <w:spacing w:after="60"/>
        <w:ind w:firstLine="567"/>
        <w:rPr>
          <w:ins w:id="20" w:author="Luiza" w:date="2022-04-04T23:19:00Z"/>
          <w:rFonts w:ascii="Times New Roman" w:hAnsi="Times New Roman" w:cs="Times New Roman"/>
          <w:sz w:val="28"/>
          <w:szCs w:val="28"/>
          <w:rPrChange w:id="21" w:author="Luiza" w:date="2022-04-04T23:37:00Z">
            <w:rPr>
              <w:ins w:id="22" w:author="Luiza" w:date="2022-04-04T23:19:00Z"/>
            </w:rPr>
          </w:rPrChange>
        </w:rPr>
      </w:pPr>
      <w:moveFromRangeStart w:id="23" w:author="Luiza" w:date="2022-04-04T23:18:00Z" w:name="move100006709"/>
      <w:moveFrom w:id="24" w:author="Luiza" w:date="2022-04-04T23:18:00Z">
        <w:r w:rsidRPr="008E4DE3" w:rsidDel="00A75683">
          <w:rPr>
            <w:rFonts w:ascii="Times New Roman" w:hAnsi="Times New Roman" w:cs="Times New Roman"/>
            <w:sz w:val="28"/>
            <w:szCs w:val="28"/>
            <w:highlight w:val="yellow"/>
            <w:rPrChange w:id="25" w:author="Luiza" w:date="2022-04-04T23:37:00Z">
              <w:rPr/>
            </w:rPrChange>
          </w:rPr>
          <w:t xml:space="preserve">Написать приложение для работы с текстом, введенным в </w:t>
        </w:r>
        <w:r w:rsidRPr="008E4DE3" w:rsidDel="00A75683">
          <w:rPr>
            <w:rFonts w:ascii="Times New Roman" w:hAnsi="Times New Roman" w:cs="Times New Roman"/>
            <w:sz w:val="28"/>
            <w:szCs w:val="28"/>
            <w:highlight w:val="yellow"/>
            <w:lang w:val="en-US"/>
            <w:rPrChange w:id="26" w:author="Luiza" w:date="2022-04-04T23:37:00Z">
              <w:rPr>
                <w:lang w:val="en-US"/>
              </w:rPr>
            </w:rPrChange>
          </w:rPr>
          <w:t>TextBox</w:t>
        </w:r>
        <w:r w:rsidRPr="008E4DE3" w:rsidDel="00A75683">
          <w:rPr>
            <w:rFonts w:ascii="Times New Roman" w:hAnsi="Times New Roman" w:cs="Times New Roman"/>
            <w:sz w:val="28"/>
            <w:szCs w:val="28"/>
            <w:highlight w:val="yellow"/>
            <w:rPrChange w:id="27" w:author="Luiza" w:date="2022-04-04T23:37:00Z">
              <w:rPr/>
            </w:rPrChange>
          </w:rPr>
          <w:t xml:space="preserve">. Используя  Предусмотреть, чтобы в </w:t>
        </w:r>
        <w:r w:rsidRPr="008E4DE3" w:rsidDel="00A75683">
          <w:rPr>
            <w:rFonts w:ascii="Times New Roman" w:hAnsi="Times New Roman" w:cs="Times New Roman"/>
            <w:sz w:val="28"/>
            <w:szCs w:val="28"/>
            <w:highlight w:val="yellow"/>
            <w:lang w:val="en-US"/>
            <w:rPrChange w:id="28" w:author="Luiza" w:date="2022-04-04T23:37:00Z">
              <w:rPr>
                <w:lang w:val="en-US"/>
              </w:rPr>
            </w:rPrChange>
          </w:rPr>
          <w:t>TextBox</w:t>
        </w:r>
        <w:r w:rsidRPr="008E4DE3" w:rsidDel="00A75683">
          <w:rPr>
            <w:rFonts w:ascii="Times New Roman" w:hAnsi="Times New Roman" w:cs="Times New Roman"/>
            <w:sz w:val="28"/>
            <w:szCs w:val="28"/>
            <w:highlight w:val="yellow"/>
            <w:rPrChange w:id="29" w:author="Luiza" w:date="2022-04-04T23:37:00Z">
              <w:rPr/>
            </w:rPrChange>
          </w:rPr>
          <w:t xml:space="preserve"> можно было ввести достаточно большой объем текста</w:t>
        </w:r>
      </w:moveFrom>
      <w:moveFromRangeEnd w:id="23"/>
      <w:moveToRangeStart w:id="30" w:author="Luiza" w:date="2022-04-04T23:18:00Z" w:name="move100006709"/>
      <w:moveTo w:id="31" w:author="Luiza" w:date="2022-04-04T23:18:00Z">
        <w:r w:rsidRPr="008E4DE3">
          <w:rPr>
            <w:rFonts w:ascii="Times New Roman" w:hAnsi="Times New Roman" w:cs="Times New Roman"/>
            <w:sz w:val="28"/>
            <w:szCs w:val="28"/>
            <w:highlight w:val="yellow"/>
            <w:rPrChange w:id="32" w:author="Luiza" w:date="2022-04-04T23:37:00Z">
              <w:rPr/>
            </w:rPrChange>
          </w:rPr>
          <w:t xml:space="preserve">Написать приложение для работы с текстом, введенным в </w:t>
        </w:r>
        <w:proofErr w:type="spellStart"/>
        <w:r w:rsidRPr="008E4DE3">
          <w:rPr>
            <w:rFonts w:ascii="Times New Roman" w:hAnsi="Times New Roman" w:cs="Times New Roman"/>
            <w:sz w:val="28"/>
            <w:szCs w:val="28"/>
            <w:highlight w:val="yellow"/>
            <w:lang w:val="en-US"/>
            <w:rPrChange w:id="33" w:author="Luiza" w:date="2022-04-04T23:37:00Z">
              <w:rPr>
                <w:lang w:val="en-US"/>
              </w:rPr>
            </w:rPrChange>
          </w:rPr>
          <w:t>TextBox</w:t>
        </w:r>
        <w:proofErr w:type="spellEnd"/>
        <w:r w:rsidRPr="008E4DE3">
          <w:rPr>
            <w:rFonts w:ascii="Times New Roman" w:hAnsi="Times New Roman" w:cs="Times New Roman"/>
            <w:sz w:val="28"/>
            <w:szCs w:val="28"/>
            <w:highlight w:val="yellow"/>
            <w:rPrChange w:id="34" w:author="Luiza" w:date="2022-04-04T23:37:00Z">
              <w:rPr/>
            </w:rPrChange>
          </w:rPr>
          <w:t xml:space="preserve">. </w:t>
        </w:r>
      </w:moveTo>
      <w:ins w:id="35" w:author="Luiza" w:date="2022-04-04T23:48:00Z">
        <w:r w:rsidR="00C94E51" w:rsidRPr="008E4DE3">
          <w:rPr>
            <w:rFonts w:ascii="Times New Roman" w:hAnsi="Times New Roman" w:cs="Times New Roman"/>
            <w:sz w:val="28"/>
            <w:szCs w:val="28"/>
            <w:highlight w:val="yellow"/>
          </w:rPr>
          <w:t xml:space="preserve"> </w:t>
        </w:r>
      </w:ins>
      <w:moveTo w:id="36" w:author="Luiza" w:date="2022-04-04T23:18:00Z">
        <w:del w:id="37" w:author="Luiza" w:date="2022-04-04T23:27:00Z">
          <w:r w:rsidR="00C94E51" w:rsidRPr="008E4DE3" w:rsidDel="009F377B">
            <w:rPr>
              <w:rFonts w:ascii="Times New Roman" w:hAnsi="Times New Roman" w:cs="Times New Roman"/>
              <w:sz w:val="28"/>
              <w:szCs w:val="28"/>
              <w:highlight w:val="yellow"/>
              <w:rPrChange w:id="38" w:author="Luiza" w:date="2022-04-04T23:37:00Z">
                <w:rPr/>
              </w:rPrChange>
            </w:rPr>
            <w:delText xml:space="preserve">  </w:delText>
          </w:r>
        </w:del>
      </w:moveTo>
      <w:ins w:id="39" w:author="Luiza" w:date="2022-04-04T23:27:00Z">
        <w:r w:rsidR="00C94E51" w:rsidRPr="008E4DE3">
          <w:rPr>
            <w:rFonts w:ascii="Times New Roman" w:hAnsi="Times New Roman" w:cs="Times New Roman"/>
            <w:sz w:val="28"/>
            <w:szCs w:val="28"/>
            <w:highlight w:val="yellow"/>
            <w:rPrChange w:id="40" w:author="Luiza" w:date="2022-04-04T23:37:00Z">
              <w:rPr/>
            </w:rPrChange>
          </w:rPr>
          <w:t>Продума</w:t>
        </w:r>
      </w:ins>
      <w:ins w:id="41" w:author="Luiza" w:date="2022-04-04T23:36:00Z">
        <w:r w:rsidR="00C94E51" w:rsidRPr="008E4DE3">
          <w:rPr>
            <w:rFonts w:ascii="Times New Roman" w:hAnsi="Times New Roman" w:cs="Times New Roman"/>
            <w:sz w:val="28"/>
            <w:szCs w:val="28"/>
            <w:highlight w:val="yellow"/>
            <w:rPrChange w:id="42" w:author="Luiza" w:date="2022-04-04T23:37:00Z">
              <w:rPr/>
            </w:rPrChange>
          </w:rPr>
          <w:t>ть</w:t>
        </w:r>
      </w:ins>
      <w:ins w:id="43" w:author="Luiza" w:date="2022-04-04T23:27:00Z">
        <w:r w:rsidR="00C94E51" w:rsidRPr="008E4DE3">
          <w:rPr>
            <w:rFonts w:ascii="Times New Roman" w:hAnsi="Times New Roman" w:cs="Times New Roman"/>
            <w:sz w:val="28"/>
            <w:szCs w:val="28"/>
            <w:highlight w:val="yellow"/>
            <w:rPrChange w:id="44" w:author="Luiza" w:date="2022-04-04T23:37:00Z">
              <w:rPr/>
            </w:rPrChange>
          </w:rPr>
          <w:t xml:space="preserve"> удобный </w:t>
        </w:r>
      </w:ins>
      <w:ins w:id="45" w:author="Luiza" w:date="2022-04-04T23:28:00Z">
        <w:r w:rsidR="00C94E51" w:rsidRPr="008E4DE3">
          <w:rPr>
            <w:rFonts w:ascii="Times New Roman" w:hAnsi="Times New Roman" w:cs="Times New Roman"/>
            <w:sz w:val="28"/>
            <w:szCs w:val="28"/>
            <w:highlight w:val="yellow"/>
            <w:rPrChange w:id="46" w:author="Luiza" w:date="2022-04-04T23:37:00Z">
              <w:rPr/>
            </w:rPrChange>
          </w:rPr>
          <w:t xml:space="preserve">и красивый </w:t>
        </w:r>
      </w:ins>
      <w:ins w:id="47" w:author="Luiza" w:date="2022-04-04T23:27:00Z">
        <w:r w:rsidR="00C94E51" w:rsidRPr="008E4DE3">
          <w:rPr>
            <w:rFonts w:ascii="Times New Roman" w:hAnsi="Times New Roman" w:cs="Times New Roman"/>
            <w:sz w:val="28"/>
            <w:szCs w:val="28"/>
            <w:highlight w:val="yellow"/>
            <w:rPrChange w:id="48" w:author="Luiza" w:date="2022-04-04T23:37:00Z">
              <w:rPr/>
            </w:rPrChange>
          </w:rPr>
          <w:t>интерфейс</w:t>
        </w:r>
      </w:ins>
      <w:del w:id="49" w:author="Luiza" w:date="2022-04-04T23:18:00Z">
        <w:r w:rsidR="00C94E51" w:rsidRPr="008E4DE3" w:rsidDel="00A75683">
          <w:rPr>
            <w:rFonts w:ascii="Times New Roman" w:hAnsi="Times New Roman" w:cs="Times New Roman"/>
            <w:sz w:val="28"/>
            <w:szCs w:val="28"/>
            <w:highlight w:val="yellow"/>
            <w:rPrChange w:id="50" w:author="Luiza" w:date="2022-04-04T23:37:00Z">
              <w:rPr/>
            </w:rPrChange>
          </w:rPr>
          <w:delText xml:space="preserve">. </w:delText>
        </w:r>
      </w:del>
      <w:ins w:id="51" w:author="Luiza" w:date="2022-04-04T23:28:00Z">
        <w:r w:rsidR="00C94E51" w:rsidRPr="008E4DE3">
          <w:rPr>
            <w:rFonts w:ascii="Times New Roman" w:hAnsi="Times New Roman" w:cs="Times New Roman"/>
            <w:sz w:val="28"/>
            <w:szCs w:val="28"/>
            <w:highlight w:val="yellow"/>
            <w:rPrChange w:id="52" w:author="Luiza" w:date="2022-04-04T23:37:00Z">
              <w:rPr/>
            </w:rPrChange>
          </w:rPr>
          <w:t>.</w:t>
        </w:r>
      </w:ins>
      <w:r w:rsidR="00C94E51">
        <w:rPr>
          <w:rFonts w:ascii="Times New Roman" w:hAnsi="Times New Roman" w:cs="Times New Roman"/>
          <w:sz w:val="28"/>
          <w:szCs w:val="28"/>
        </w:rPr>
        <w:t xml:space="preserve"> </w:t>
      </w:r>
      <w:r w:rsidR="00C94E51" w:rsidRPr="008E4DE3">
        <w:rPr>
          <w:rFonts w:ascii="Times New Roman" w:hAnsi="Times New Roman" w:cs="Times New Roman"/>
          <w:sz w:val="28"/>
          <w:szCs w:val="28"/>
          <w:highlight w:val="yellow"/>
        </w:rPr>
        <w:t xml:space="preserve">Создать меню, панель инструментов, строку </w:t>
      </w:r>
      <w:r w:rsidR="00DA71FA" w:rsidRPr="008E4DE3">
        <w:rPr>
          <w:rFonts w:ascii="Times New Roman" w:hAnsi="Times New Roman" w:cs="Times New Roman"/>
          <w:sz w:val="28"/>
          <w:szCs w:val="28"/>
          <w:highlight w:val="yellow"/>
        </w:rPr>
        <w:t>состояния</w:t>
      </w:r>
      <w:r w:rsidR="00C94E51" w:rsidRPr="008E4DE3">
        <w:rPr>
          <w:rFonts w:ascii="Times New Roman" w:hAnsi="Times New Roman" w:cs="Times New Roman"/>
          <w:sz w:val="28"/>
          <w:szCs w:val="28"/>
          <w:highlight w:val="yellow"/>
        </w:rPr>
        <w:t xml:space="preserve"> (отображать в ней текущий шрифт, дату и количество символов в строке.</w:t>
      </w:r>
      <w:r w:rsidR="002D171D" w:rsidRPr="008E4DE3">
        <w:rPr>
          <w:rFonts w:ascii="Times New Roman" w:hAnsi="Times New Roman" w:cs="Times New Roman"/>
          <w:sz w:val="28"/>
          <w:szCs w:val="28"/>
          <w:highlight w:val="yellow"/>
        </w:rPr>
        <w:t xml:space="preserve"> Организовать меню с помощью элемента– </w:t>
      </w:r>
      <w:proofErr w:type="spellStart"/>
      <w:r w:rsidR="002D171D" w:rsidRPr="008E4DE3">
        <w:rPr>
          <w:rFonts w:ascii="Times New Roman" w:hAnsi="Times New Roman" w:cs="Times New Roman"/>
          <w:sz w:val="28"/>
          <w:szCs w:val="28"/>
          <w:highlight w:val="yellow"/>
        </w:rPr>
        <w:t>MenuStrip</w:t>
      </w:r>
      <w:proofErr w:type="spellEnd"/>
      <w:r w:rsidR="002D171D" w:rsidRPr="008E4DE3">
        <w:rPr>
          <w:rFonts w:ascii="Times New Roman" w:hAnsi="Times New Roman" w:cs="Times New Roman"/>
          <w:sz w:val="28"/>
          <w:szCs w:val="28"/>
          <w:highlight w:val="yellow"/>
        </w:rPr>
        <w:t>.</w:t>
      </w:r>
      <w:r w:rsidR="008E325C" w:rsidRPr="008E4DE3">
        <w:rPr>
          <w:rFonts w:ascii="Times New Roman" w:hAnsi="Times New Roman" w:cs="Times New Roman"/>
          <w:sz w:val="28"/>
          <w:szCs w:val="28"/>
          <w:highlight w:val="yellow"/>
        </w:rPr>
        <w:t xml:space="preserve"> На пункты меню, добавить иконки.</w:t>
      </w:r>
    </w:p>
    <w:p w14:paraId="58353E6D" w14:textId="77777777" w:rsidR="009F377B" w:rsidRPr="0006639E" w:rsidRDefault="00A75683">
      <w:pPr>
        <w:spacing w:after="60"/>
        <w:ind w:firstLine="567"/>
        <w:rPr>
          <w:ins w:id="53" w:author="Luiza" w:date="2022-04-04T23:24:00Z"/>
          <w:rFonts w:ascii="Times New Roman" w:hAnsi="Times New Roman" w:cs="Times New Roman"/>
          <w:sz w:val="28"/>
          <w:szCs w:val="28"/>
          <w:rPrChange w:id="54" w:author="Luiza" w:date="2022-04-04T23:37:00Z">
            <w:rPr>
              <w:ins w:id="55" w:author="Luiza" w:date="2022-04-04T23:24:00Z"/>
            </w:rPr>
          </w:rPrChange>
        </w:rPr>
        <w:pPrChange w:id="56" w:author="Luiza" w:date="2022-04-04T23:37:00Z">
          <w:pPr/>
        </w:pPrChange>
      </w:pPr>
      <w:moveTo w:id="57" w:author="Luiza" w:date="2022-04-04T23:18:00Z">
        <w:del w:id="58" w:author="Luiza" w:date="2022-04-05T00:10:00Z">
          <w:r w:rsidRPr="00FF41EC" w:rsidDel="00F65C4A">
            <w:rPr>
              <w:rFonts w:ascii="Times New Roman" w:hAnsi="Times New Roman" w:cs="Times New Roman"/>
              <w:sz w:val="28"/>
              <w:szCs w:val="28"/>
              <w:highlight w:val="yellow"/>
              <w:rPrChange w:id="59" w:author="Luiza" w:date="2022-04-04T23:37:00Z">
                <w:rPr/>
              </w:rPrChange>
            </w:rPr>
            <w:delText>Используя</w:delText>
          </w:r>
        </w:del>
      </w:moveTo>
      <w:ins w:id="60" w:author="Luiza" w:date="2022-04-05T00:10:00Z">
        <w:r w:rsidR="00F65C4A" w:rsidRPr="00FF41EC">
          <w:rPr>
            <w:rFonts w:ascii="Times New Roman" w:hAnsi="Times New Roman" w:cs="Times New Roman"/>
            <w:sz w:val="28"/>
            <w:szCs w:val="28"/>
            <w:highlight w:val="yellow"/>
          </w:rPr>
          <w:t>П</w:t>
        </w:r>
      </w:ins>
      <w:ins w:id="61" w:author="Luiza" w:date="2022-04-04T23:18:00Z">
        <w:r w:rsidRPr="00FF41EC">
          <w:rPr>
            <w:rFonts w:ascii="Times New Roman" w:hAnsi="Times New Roman" w:cs="Times New Roman"/>
            <w:sz w:val="28"/>
            <w:szCs w:val="28"/>
            <w:highlight w:val="yellow"/>
            <w:rPrChange w:id="62" w:author="Luiza" w:date="2022-04-04T23:37:00Z">
              <w:rPr/>
            </w:rPrChange>
          </w:rPr>
          <w:t xml:space="preserve">редложить </w:t>
        </w:r>
      </w:ins>
      <w:ins w:id="63" w:author="Luiza" w:date="2022-04-05T00:10:00Z">
        <w:r w:rsidR="00F65C4A" w:rsidRPr="00FF41EC">
          <w:rPr>
            <w:rFonts w:ascii="Times New Roman" w:hAnsi="Times New Roman" w:cs="Times New Roman"/>
            <w:sz w:val="28"/>
            <w:szCs w:val="28"/>
            <w:highlight w:val="yellow"/>
          </w:rPr>
          <w:t xml:space="preserve">пользователю </w:t>
        </w:r>
      </w:ins>
      <w:ins w:id="64" w:author="Luiza" w:date="2022-04-04T23:18:00Z">
        <w:r w:rsidRPr="00FF41EC">
          <w:rPr>
            <w:rFonts w:ascii="Times New Roman" w:hAnsi="Times New Roman" w:cs="Times New Roman"/>
            <w:sz w:val="28"/>
            <w:szCs w:val="28"/>
            <w:highlight w:val="yellow"/>
            <w:rPrChange w:id="65" w:author="Luiza" w:date="2022-04-04T23:37:00Z">
              <w:rPr/>
            </w:rPrChange>
          </w:rPr>
          <w:t>варианты возможных действий</w:t>
        </w:r>
      </w:ins>
      <w:ins w:id="66" w:author="Luiza" w:date="2022-04-05T00:10:00Z">
        <w:r w:rsidR="00F65C4A" w:rsidRPr="00FF41EC">
          <w:rPr>
            <w:rFonts w:ascii="Times New Roman" w:hAnsi="Times New Roman" w:cs="Times New Roman"/>
            <w:sz w:val="28"/>
            <w:szCs w:val="28"/>
            <w:highlight w:val="yellow"/>
          </w:rPr>
          <w:t>:</w:t>
        </w:r>
      </w:ins>
    </w:p>
    <w:p w14:paraId="0DA8BE82" w14:textId="77777777" w:rsidR="00614034" w:rsidRPr="008E4DE3" w:rsidRDefault="00614034" w:rsidP="00614034">
      <w:pPr>
        <w:pStyle w:val="ListParagraph"/>
        <w:numPr>
          <w:ilvl w:val="0"/>
          <w:numId w:val="4"/>
        </w:numPr>
        <w:spacing w:after="60"/>
        <w:rPr>
          <w:rFonts w:ascii="Times New Roman" w:hAnsi="Times New Roman" w:cs="Times New Roman"/>
          <w:sz w:val="28"/>
          <w:szCs w:val="28"/>
          <w:highlight w:val="yellow"/>
        </w:rPr>
      </w:pPr>
      <w:r w:rsidRPr="008E4DE3">
        <w:rPr>
          <w:rFonts w:ascii="Times New Roman" w:hAnsi="Times New Roman" w:cs="Times New Roman"/>
          <w:sz w:val="28"/>
          <w:szCs w:val="28"/>
          <w:highlight w:val="yellow"/>
        </w:rPr>
        <w:t>Изменение шрифта и его размера.</w:t>
      </w:r>
    </w:p>
    <w:p w14:paraId="1DA12BB7" w14:textId="376C00D7" w:rsidR="00614034" w:rsidRPr="00774E19" w:rsidRDefault="00614034" w:rsidP="005D2773">
      <w:pPr>
        <w:spacing w:after="60"/>
        <w:ind w:firstLine="567"/>
        <w:rPr>
          <w:rFonts w:ascii="Times New Roman" w:hAnsi="Times New Roman" w:cs="Times New Roman"/>
          <w:sz w:val="28"/>
          <w:szCs w:val="28"/>
        </w:rPr>
      </w:pPr>
      <w:r w:rsidRPr="008E4DE3">
        <w:rPr>
          <w:rFonts w:ascii="Times New Roman" w:hAnsi="Times New Roman" w:cs="Times New Roman"/>
          <w:sz w:val="28"/>
          <w:szCs w:val="28"/>
          <w:highlight w:val="yellow"/>
        </w:rPr>
        <w:t>2. Меню «Вырезать», «Копировать», «Вставить</w:t>
      </w:r>
      <w:r w:rsidRPr="00715215">
        <w:rPr>
          <w:rFonts w:ascii="Times New Roman" w:hAnsi="Times New Roman" w:cs="Times New Roman"/>
          <w:sz w:val="28"/>
          <w:szCs w:val="28"/>
          <w:highlight w:val="yellow"/>
        </w:rPr>
        <w:t>».</w:t>
      </w:r>
      <w:r w:rsidR="004957C5" w:rsidRPr="00715215">
        <w:rPr>
          <w:rFonts w:ascii="Times New Roman" w:hAnsi="Times New Roman" w:cs="Times New Roman"/>
          <w:sz w:val="28"/>
          <w:szCs w:val="28"/>
          <w:highlight w:val="yellow"/>
        </w:rPr>
        <w:t xml:space="preserve"> Добавить на эти пункты меню клавиши быстрого доступа, отличные от системных</w:t>
      </w:r>
    </w:p>
    <w:p w14:paraId="4B16BE95" w14:textId="77777777" w:rsidR="005D2773" w:rsidRDefault="00614034" w:rsidP="005D2773">
      <w:pPr>
        <w:spacing w:after="60"/>
        <w:ind w:firstLine="567"/>
        <w:rPr>
          <w:ins w:id="67" w:author="Luiza" w:date="2022-04-05T00:07:00Z"/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ins w:id="68" w:author="Luiza" w:date="2022-04-04T23:48:00Z">
        <w:r w:rsidR="00EF38C6">
          <w:rPr>
            <w:rFonts w:ascii="Times New Roman" w:hAnsi="Times New Roman" w:cs="Times New Roman"/>
            <w:sz w:val="28"/>
            <w:szCs w:val="28"/>
          </w:rPr>
          <w:t xml:space="preserve">. </w:t>
        </w:r>
      </w:ins>
      <w:ins w:id="69" w:author="Luiza" w:date="2022-04-05T00:08:00Z">
        <w:r w:rsidR="00F65C4A" w:rsidRPr="000A01F3">
          <w:rPr>
            <w:rFonts w:ascii="Times New Roman" w:hAnsi="Times New Roman" w:cs="Times New Roman"/>
            <w:sz w:val="28"/>
            <w:szCs w:val="28"/>
            <w:highlight w:val="yellow"/>
          </w:rPr>
          <w:t xml:space="preserve">«Изменить регистр» – </w:t>
        </w:r>
      </w:ins>
      <w:ins w:id="70" w:author="Luiza" w:date="2022-04-05T00:17:00Z">
        <w:r w:rsidR="009B6003" w:rsidRPr="000A01F3">
          <w:rPr>
            <w:rFonts w:ascii="Times New Roman" w:hAnsi="Times New Roman" w:cs="Times New Roman"/>
            <w:sz w:val="28"/>
            <w:szCs w:val="28"/>
            <w:highlight w:val="yellow"/>
          </w:rPr>
          <w:t>«</w:t>
        </w:r>
      </w:ins>
      <w:ins w:id="71" w:author="Luiza" w:date="2022-04-05T00:08:00Z">
        <w:r w:rsidR="00F65C4A" w:rsidRPr="000A01F3">
          <w:rPr>
            <w:rFonts w:ascii="Times New Roman" w:hAnsi="Times New Roman" w:cs="Times New Roman"/>
            <w:sz w:val="28"/>
            <w:szCs w:val="28"/>
            <w:highlight w:val="yellow"/>
          </w:rPr>
          <w:t>Сделать все буквы прописными</w:t>
        </w:r>
      </w:ins>
      <w:ins w:id="72" w:author="Luiza" w:date="2022-04-05T00:17:00Z">
        <w:r w:rsidR="009B6003" w:rsidRPr="000A01F3">
          <w:rPr>
            <w:rFonts w:ascii="Times New Roman" w:hAnsi="Times New Roman" w:cs="Times New Roman"/>
            <w:sz w:val="28"/>
            <w:szCs w:val="28"/>
            <w:highlight w:val="yellow"/>
          </w:rPr>
          <w:t>»</w:t>
        </w:r>
      </w:ins>
      <w:ins w:id="73" w:author="Luiza" w:date="2022-04-05T00:09:00Z">
        <w:r w:rsidR="00F65C4A" w:rsidRPr="000A01F3">
          <w:rPr>
            <w:rFonts w:ascii="Times New Roman" w:hAnsi="Times New Roman" w:cs="Times New Roman"/>
            <w:sz w:val="28"/>
            <w:szCs w:val="28"/>
            <w:highlight w:val="yellow"/>
          </w:rPr>
          <w:t>;</w:t>
        </w:r>
      </w:ins>
      <w:ins w:id="74" w:author="Luiza" w:date="2022-04-05T00:08:00Z">
        <w:r w:rsidR="00F65C4A" w:rsidRPr="000A01F3">
          <w:rPr>
            <w:rFonts w:ascii="Times New Roman" w:hAnsi="Times New Roman" w:cs="Times New Roman"/>
            <w:sz w:val="28"/>
            <w:szCs w:val="28"/>
            <w:highlight w:val="yellow"/>
          </w:rPr>
          <w:t xml:space="preserve"> </w:t>
        </w:r>
      </w:ins>
      <w:ins w:id="75" w:author="Luiza" w:date="2022-04-05T00:17:00Z">
        <w:r w:rsidR="009B6003" w:rsidRPr="000A01F3">
          <w:rPr>
            <w:rFonts w:ascii="Times New Roman" w:hAnsi="Times New Roman" w:cs="Times New Roman"/>
            <w:sz w:val="28"/>
            <w:szCs w:val="28"/>
            <w:highlight w:val="yellow"/>
          </w:rPr>
          <w:t>«</w:t>
        </w:r>
      </w:ins>
      <w:ins w:id="76" w:author="Luiza" w:date="2022-04-05T00:08:00Z">
        <w:r w:rsidR="00F65C4A" w:rsidRPr="000A01F3">
          <w:rPr>
            <w:rFonts w:ascii="Times New Roman" w:hAnsi="Times New Roman" w:cs="Times New Roman"/>
            <w:sz w:val="28"/>
            <w:szCs w:val="28"/>
            <w:highlight w:val="yellow"/>
          </w:rPr>
          <w:t>Сделать все буквы заглавными</w:t>
        </w:r>
      </w:ins>
      <w:ins w:id="77" w:author="Luiza" w:date="2022-04-05T00:17:00Z">
        <w:r w:rsidR="009B6003" w:rsidRPr="000A01F3">
          <w:rPr>
            <w:rFonts w:ascii="Times New Roman" w:hAnsi="Times New Roman" w:cs="Times New Roman"/>
            <w:sz w:val="28"/>
            <w:szCs w:val="28"/>
            <w:highlight w:val="yellow"/>
          </w:rPr>
          <w:t>»</w:t>
        </w:r>
      </w:ins>
      <w:ins w:id="78" w:author="Luiza" w:date="2022-04-05T00:09:00Z">
        <w:r w:rsidR="00F65C4A" w:rsidRPr="000A01F3">
          <w:rPr>
            <w:rFonts w:ascii="Times New Roman" w:hAnsi="Times New Roman" w:cs="Times New Roman"/>
            <w:sz w:val="28"/>
            <w:szCs w:val="28"/>
            <w:highlight w:val="yellow"/>
          </w:rPr>
          <w:t>;</w:t>
        </w:r>
      </w:ins>
      <w:ins w:id="79" w:author="Luiza" w:date="2022-04-05T00:08:00Z">
        <w:r w:rsidR="00F65C4A" w:rsidRPr="000A01F3">
          <w:rPr>
            <w:rFonts w:ascii="Times New Roman" w:hAnsi="Times New Roman" w:cs="Times New Roman"/>
            <w:sz w:val="28"/>
            <w:szCs w:val="28"/>
            <w:highlight w:val="yellow"/>
          </w:rPr>
          <w:t xml:space="preserve"> </w:t>
        </w:r>
      </w:ins>
      <w:ins w:id="80" w:author="Luiza" w:date="2022-04-05T00:17:00Z">
        <w:r w:rsidR="009B6003" w:rsidRPr="000A01F3">
          <w:rPr>
            <w:rFonts w:ascii="Times New Roman" w:hAnsi="Times New Roman" w:cs="Times New Roman"/>
            <w:sz w:val="28"/>
            <w:szCs w:val="28"/>
            <w:highlight w:val="yellow"/>
          </w:rPr>
          <w:t>«</w:t>
        </w:r>
      </w:ins>
      <w:ins w:id="81" w:author="Luiza" w:date="2022-04-05T00:09:00Z">
        <w:r w:rsidR="00F65C4A" w:rsidRPr="000A01F3">
          <w:rPr>
            <w:rFonts w:ascii="Times New Roman" w:hAnsi="Times New Roman" w:cs="Times New Roman"/>
            <w:sz w:val="28"/>
            <w:szCs w:val="28"/>
            <w:highlight w:val="yellow"/>
          </w:rPr>
          <w:t>Как в предложении</w:t>
        </w:r>
      </w:ins>
      <w:ins w:id="82" w:author="Luiza" w:date="2022-04-05T00:17:00Z">
        <w:r w:rsidR="009B6003" w:rsidRPr="000A01F3">
          <w:rPr>
            <w:rFonts w:ascii="Times New Roman" w:hAnsi="Times New Roman" w:cs="Times New Roman"/>
            <w:sz w:val="28"/>
            <w:szCs w:val="28"/>
            <w:highlight w:val="yellow"/>
          </w:rPr>
          <w:t>»</w:t>
        </w:r>
        <w:r w:rsidR="00AD38E7" w:rsidRPr="000A01F3">
          <w:rPr>
            <w:rFonts w:ascii="Times New Roman" w:hAnsi="Times New Roman" w:cs="Times New Roman"/>
            <w:sz w:val="28"/>
            <w:szCs w:val="28"/>
            <w:highlight w:val="yellow"/>
          </w:rPr>
          <w:t xml:space="preserve"> </w:t>
        </w:r>
      </w:ins>
      <w:ins w:id="83" w:author="Luiza" w:date="2022-04-05T00:09:00Z">
        <w:r w:rsidR="00AD38E7" w:rsidRPr="000A01F3">
          <w:rPr>
            <w:rFonts w:ascii="Times New Roman" w:hAnsi="Times New Roman" w:cs="Times New Roman"/>
            <w:sz w:val="28"/>
            <w:szCs w:val="28"/>
            <w:highlight w:val="yellow"/>
          </w:rPr>
          <w:t>(</w:t>
        </w:r>
      </w:ins>
      <w:ins w:id="84" w:author="Luiza" w:date="2022-04-05T00:16:00Z">
        <w:r w:rsidR="00822963" w:rsidRPr="000A01F3">
          <w:rPr>
            <w:rFonts w:ascii="Times New Roman" w:hAnsi="Times New Roman" w:cs="Times New Roman"/>
            <w:sz w:val="28"/>
            <w:szCs w:val="28"/>
            <w:highlight w:val="yellow"/>
          </w:rPr>
          <w:t>п</w:t>
        </w:r>
      </w:ins>
      <w:ins w:id="85" w:author="Luiza" w:date="2022-04-05T00:09:00Z">
        <w:r w:rsidR="00F65C4A" w:rsidRPr="000A01F3">
          <w:rPr>
            <w:rFonts w:ascii="Times New Roman" w:hAnsi="Times New Roman" w:cs="Times New Roman"/>
            <w:sz w:val="28"/>
            <w:szCs w:val="28"/>
            <w:highlight w:val="yellow"/>
          </w:rPr>
          <w:t>ервая буква предложения должна быть заглавной).</w:t>
        </w:r>
      </w:ins>
      <w:r w:rsidR="005D2773">
        <w:rPr>
          <w:rFonts w:ascii="Times New Roman" w:hAnsi="Times New Roman" w:cs="Times New Roman"/>
          <w:sz w:val="28"/>
          <w:szCs w:val="28"/>
        </w:rPr>
        <w:t xml:space="preserve"> </w:t>
      </w:r>
      <w:r w:rsidR="005D2773" w:rsidRPr="00715215">
        <w:rPr>
          <w:rFonts w:ascii="Times New Roman" w:hAnsi="Times New Roman" w:cs="Times New Roman"/>
          <w:sz w:val="28"/>
          <w:szCs w:val="28"/>
          <w:highlight w:val="yellow"/>
        </w:rPr>
        <w:t>Элементы</w:t>
      </w:r>
      <w:r w:rsidR="002D171D" w:rsidRPr="00715215">
        <w:rPr>
          <w:rFonts w:ascii="Times New Roman" w:hAnsi="Times New Roman" w:cs="Times New Roman"/>
          <w:sz w:val="28"/>
          <w:szCs w:val="28"/>
          <w:highlight w:val="yellow"/>
        </w:rPr>
        <w:t xml:space="preserve"> меню</w:t>
      </w:r>
      <w:r w:rsidR="005D2773" w:rsidRPr="00715215">
        <w:rPr>
          <w:rFonts w:ascii="Times New Roman" w:hAnsi="Times New Roman" w:cs="Times New Roman"/>
          <w:sz w:val="28"/>
          <w:szCs w:val="28"/>
          <w:highlight w:val="yellow"/>
        </w:rPr>
        <w:t xml:space="preserve"> должны быть отмечаемыми и регистр должен меняться автоматически при вводе текста.</w:t>
      </w:r>
    </w:p>
    <w:p w14:paraId="429A2F53" w14:textId="77777777" w:rsidR="00EF38C6" w:rsidRPr="008B3969" w:rsidRDefault="00FE044F" w:rsidP="00EF38C6">
      <w:pPr>
        <w:spacing w:after="60"/>
        <w:ind w:firstLine="567"/>
        <w:rPr>
          <w:ins w:id="86" w:author="Luiza" w:date="2022-04-04T23:51:00Z"/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ins w:id="87" w:author="Luiza" w:date="2022-04-05T00:07:00Z">
        <w:r w:rsidR="00F65C4A">
          <w:rPr>
            <w:rFonts w:ascii="Times New Roman" w:hAnsi="Times New Roman" w:cs="Times New Roman"/>
            <w:sz w:val="28"/>
            <w:szCs w:val="28"/>
          </w:rPr>
          <w:t xml:space="preserve">. </w:t>
        </w:r>
      </w:ins>
      <w:r w:rsidR="00614034" w:rsidRPr="008E4DE3">
        <w:rPr>
          <w:rFonts w:ascii="Times New Roman" w:hAnsi="Times New Roman" w:cs="Times New Roman"/>
          <w:sz w:val="28"/>
          <w:szCs w:val="28"/>
          <w:highlight w:val="yellow"/>
        </w:rPr>
        <w:t>Р</w:t>
      </w:r>
      <w:ins w:id="88" w:author="Luiza" w:date="2022-04-04T23:21:00Z">
        <w:r w:rsidR="00A75683" w:rsidRPr="008E4DE3">
          <w:rPr>
            <w:rFonts w:ascii="Times New Roman" w:hAnsi="Times New Roman" w:cs="Times New Roman"/>
            <w:sz w:val="28"/>
            <w:szCs w:val="28"/>
            <w:highlight w:val="yellow"/>
            <w:rPrChange w:id="89" w:author="Luiza" w:date="2022-04-04T23:37:00Z">
              <w:rPr/>
            </w:rPrChange>
          </w:rPr>
          <w:t xml:space="preserve">еализовать </w:t>
        </w:r>
      </w:ins>
      <w:ins w:id="90" w:author="Luiza" w:date="2022-04-04T23:22:00Z">
        <w:r w:rsidR="00A75683" w:rsidRPr="008E4DE3">
          <w:rPr>
            <w:rFonts w:ascii="Times New Roman" w:hAnsi="Times New Roman" w:cs="Times New Roman"/>
            <w:sz w:val="28"/>
            <w:szCs w:val="28"/>
            <w:highlight w:val="yellow"/>
            <w:rPrChange w:id="91" w:author="Luiza" w:date="2022-04-04T23:37:00Z">
              <w:rPr/>
            </w:rPrChange>
          </w:rPr>
          <w:t>поиск, замену и удаление фрагментов текста. «</w:t>
        </w:r>
      </w:ins>
      <w:ins w:id="92" w:author="Luiza" w:date="2022-04-04T23:19:00Z">
        <w:r w:rsidR="00A75683" w:rsidRPr="008E4DE3">
          <w:rPr>
            <w:rFonts w:ascii="Times New Roman" w:hAnsi="Times New Roman" w:cs="Times New Roman"/>
            <w:sz w:val="28"/>
            <w:szCs w:val="28"/>
            <w:highlight w:val="yellow"/>
            <w:rPrChange w:id="93" w:author="Luiza" w:date="2022-04-04T23:37:00Z">
              <w:rPr/>
            </w:rPrChange>
          </w:rPr>
          <w:t>Найти</w:t>
        </w:r>
      </w:ins>
      <w:ins w:id="94" w:author="Luiza" w:date="2022-04-04T23:23:00Z">
        <w:r w:rsidR="009F377B" w:rsidRPr="008E4DE3">
          <w:rPr>
            <w:rFonts w:ascii="Times New Roman" w:hAnsi="Times New Roman" w:cs="Times New Roman"/>
            <w:sz w:val="28"/>
            <w:szCs w:val="28"/>
            <w:highlight w:val="yellow"/>
            <w:rPrChange w:id="95" w:author="Luiza" w:date="2022-04-04T23:37:00Z">
              <w:rPr/>
            </w:rPrChange>
          </w:rPr>
          <w:t>»</w:t>
        </w:r>
      </w:ins>
      <w:ins w:id="96" w:author="Luiza" w:date="2022-04-04T23:19:00Z">
        <w:r w:rsidR="00A75683" w:rsidRPr="008E4DE3">
          <w:rPr>
            <w:rFonts w:ascii="Times New Roman" w:hAnsi="Times New Roman" w:cs="Times New Roman"/>
            <w:sz w:val="28"/>
            <w:szCs w:val="28"/>
            <w:highlight w:val="yellow"/>
            <w:rPrChange w:id="97" w:author="Luiza" w:date="2022-04-04T23:37:00Z">
              <w:rPr/>
            </w:rPrChange>
          </w:rPr>
          <w:t xml:space="preserve">, </w:t>
        </w:r>
      </w:ins>
      <w:ins w:id="98" w:author="Luiza" w:date="2022-04-04T23:23:00Z">
        <w:r w:rsidR="009F377B" w:rsidRPr="008E4DE3">
          <w:rPr>
            <w:rFonts w:ascii="Times New Roman" w:hAnsi="Times New Roman" w:cs="Times New Roman"/>
            <w:sz w:val="28"/>
            <w:szCs w:val="28"/>
            <w:highlight w:val="yellow"/>
            <w:rPrChange w:id="99" w:author="Luiza" w:date="2022-04-04T23:37:00Z">
              <w:rPr/>
            </w:rPrChange>
          </w:rPr>
          <w:t>«</w:t>
        </w:r>
      </w:ins>
      <w:ins w:id="100" w:author="Luiza" w:date="2022-04-04T23:19:00Z">
        <w:r w:rsidR="00A75683" w:rsidRPr="008E4DE3">
          <w:rPr>
            <w:rFonts w:ascii="Times New Roman" w:hAnsi="Times New Roman" w:cs="Times New Roman"/>
            <w:sz w:val="28"/>
            <w:szCs w:val="28"/>
            <w:highlight w:val="yellow"/>
            <w:rPrChange w:id="101" w:author="Luiza" w:date="2022-04-04T23:37:00Z">
              <w:rPr/>
            </w:rPrChange>
          </w:rPr>
          <w:t>Заменить</w:t>
        </w:r>
      </w:ins>
      <w:ins w:id="102" w:author="Luiza" w:date="2022-04-04T23:23:00Z">
        <w:r w:rsidR="009F377B" w:rsidRPr="008E4DE3">
          <w:rPr>
            <w:rFonts w:ascii="Times New Roman" w:hAnsi="Times New Roman" w:cs="Times New Roman"/>
            <w:sz w:val="28"/>
            <w:szCs w:val="28"/>
            <w:highlight w:val="yellow"/>
            <w:rPrChange w:id="103" w:author="Luiza" w:date="2022-04-04T23:37:00Z">
              <w:rPr/>
            </w:rPrChange>
          </w:rPr>
          <w:t>»</w:t>
        </w:r>
      </w:ins>
      <w:ins w:id="104" w:author="Luiza" w:date="2022-04-04T23:19:00Z">
        <w:r w:rsidR="00A75683" w:rsidRPr="008E4DE3">
          <w:rPr>
            <w:rFonts w:ascii="Times New Roman" w:hAnsi="Times New Roman" w:cs="Times New Roman"/>
            <w:sz w:val="28"/>
            <w:szCs w:val="28"/>
            <w:highlight w:val="yellow"/>
            <w:rPrChange w:id="105" w:author="Luiza" w:date="2022-04-04T23:37:00Z">
              <w:rPr/>
            </w:rPrChange>
          </w:rPr>
          <w:t xml:space="preserve">, </w:t>
        </w:r>
      </w:ins>
      <w:ins w:id="106" w:author="Luiza" w:date="2022-04-04T23:23:00Z">
        <w:r w:rsidR="009F377B" w:rsidRPr="008E4DE3">
          <w:rPr>
            <w:rFonts w:ascii="Times New Roman" w:hAnsi="Times New Roman" w:cs="Times New Roman"/>
            <w:sz w:val="28"/>
            <w:szCs w:val="28"/>
            <w:highlight w:val="yellow"/>
            <w:rPrChange w:id="107" w:author="Luiza" w:date="2022-04-04T23:37:00Z">
              <w:rPr/>
            </w:rPrChange>
          </w:rPr>
          <w:t>«</w:t>
        </w:r>
      </w:ins>
      <w:proofErr w:type="gramStart"/>
      <w:ins w:id="108" w:author="Luiza" w:date="2022-04-04T23:19:00Z">
        <w:r w:rsidR="00A75683" w:rsidRPr="008E4DE3">
          <w:rPr>
            <w:rFonts w:ascii="Times New Roman" w:hAnsi="Times New Roman" w:cs="Times New Roman"/>
            <w:sz w:val="28"/>
            <w:szCs w:val="28"/>
            <w:highlight w:val="yellow"/>
            <w:rPrChange w:id="109" w:author="Luiza" w:date="2022-04-04T23:37:00Z">
              <w:rPr/>
            </w:rPrChange>
          </w:rPr>
          <w:t>Удалить</w:t>
        </w:r>
      </w:ins>
      <w:ins w:id="110" w:author="Luiza" w:date="2022-04-04T23:23:00Z">
        <w:r w:rsidR="009F377B" w:rsidRPr="008E4DE3">
          <w:rPr>
            <w:rFonts w:ascii="Times New Roman" w:hAnsi="Times New Roman" w:cs="Times New Roman"/>
            <w:sz w:val="28"/>
            <w:szCs w:val="28"/>
            <w:highlight w:val="yellow"/>
            <w:rPrChange w:id="111" w:author="Luiza" w:date="2022-04-04T23:37:00Z">
              <w:rPr/>
            </w:rPrChange>
          </w:rPr>
          <w:t>»</w:t>
        </w:r>
      </w:ins>
      <w:ins w:id="112" w:author="Luiza" w:date="2022-04-04T23:19:00Z">
        <w:r w:rsidR="00A75683" w:rsidRPr="008E4DE3">
          <w:rPr>
            <w:rFonts w:ascii="Times New Roman" w:hAnsi="Times New Roman" w:cs="Times New Roman"/>
            <w:sz w:val="28"/>
            <w:szCs w:val="28"/>
            <w:highlight w:val="yellow"/>
            <w:rPrChange w:id="113" w:author="Luiza" w:date="2022-04-04T23:37:00Z">
              <w:rPr/>
            </w:rPrChange>
          </w:rPr>
          <w:t xml:space="preserve"> </w:t>
        </w:r>
      </w:ins>
      <w:ins w:id="114" w:author="Luiza" w:date="2022-04-04T23:20:00Z">
        <w:r w:rsidR="00A75683" w:rsidRPr="008E4DE3">
          <w:rPr>
            <w:rFonts w:ascii="Times New Roman" w:hAnsi="Times New Roman" w:cs="Times New Roman"/>
            <w:sz w:val="28"/>
            <w:szCs w:val="28"/>
            <w:highlight w:val="yellow"/>
            <w:rPrChange w:id="115" w:author="Luiza" w:date="2022-04-04T23:37:00Z">
              <w:rPr/>
            </w:rPrChange>
          </w:rPr>
          <w:t xml:space="preserve"> –</w:t>
        </w:r>
        <w:proofErr w:type="gramEnd"/>
        <w:r w:rsidR="00A75683" w:rsidRPr="008E4DE3">
          <w:rPr>
            <w:rFonts w:ascii="Times New Roman" w:hAnsi="Times New Roman" w:cs="Times New Roman"/>
            <w:sz w:val="28"/>
            <w:szCs w:val="28"/>
            <w:highlight w:val="yellow"/>
            <w:rPrChange w:id="116" w:author="Luiza" w:date="2022-04-04T23:37:00Z">
              <w:rPr/>
            </w:rPrChange>
          </w:rPr>
          <w:t xml:space="preserve"> от</w:t>
        </w:r>
      </w:ins>
      <w:r w:rsidR="00C94E51" w:rsidRPr="008E4DE3">
        <w:rPr>
          <w:rFonts w:ascii="Times New Roman" w:hAnsi="Times New Roman" w:cs="Times New Roman"/>
          <w:sz w:val="28"/>
          <w:szCs w:val="28"/>
          <w:highlight w:val="yellow"/>
        </w:rPr>
        <w:t xml:space="preserve">дельные вкладки </w:t>
      </w:r>
      <w:proofErr w:type="spellStart"/>
      <w:r w:rsidR="00C94E51" w:rsidRPr="008E4DE3">
        <w:rPr>
          <w:rFonts w:ascii="Times New Roman" w:hAnsi="Times New Roman" w:cs="Times New Roman"/>
          <w:sz w:val="28"/>
          <w:szCs w:val="28"/>
          <w:highlight w:val="yellow"/>
        </w:rPr>
        <w:t>TabControl</w:t>
      </w:r>
      <w:proofErr w:type="spellEnd"/>
      <w:ins w:id="117" w:author="Luiza" w:date="2022-04-04T23:20:00Z">
        <w:r w:rsidR="00A75683" w:rsidRPr="008E4DE3">
          <w:rPr>
            <w:rFonts w:ascii="Times New Roman" w:hAnsi="Times New Roman" w:cs="Times New Roman"/>
            <w:sz w:val="28"/>
            <w:szCs w:val="28"/>
            <w:highlight w:val="yellow"/>
            <w:rPrChange w:id="118" w:author="Luiza" w:date="2022-04-04T23:37:00Z">
              <w:rPr/>
            </w:rPrChange>
          </w:rPr>
          <w:t xml:space="preserve"> для ввода символов или слов</w:t>
        </w:r>
      </w:ins>
      <w:ins w:id="119" w:author="Luiza" w:date="2022-04-04T23:21:00Z">
        <w:r w:rsidR="00A75683" w:rsidRPr="008E4DE3">
          <w:rPr>
            <w:rFonts w:ascii="Times New Roman" w:hAnsi="Times New Roman" w:cs="Times New Roman"/>
            <w:sz w:val="28"/>
            <w:szCs w:val="28"/>
            <w:highlight w:val="yellow"/>
            <w:rPrChange w:id="120" w:author="Luiza" w:date="2022-04-04T23:37:00Z">
              <w:rPr/>
            </w:rPrChange>
          </w:rPr>
          <w:t>, которые требуется найти, удалить или заменить.</w:t>
        </w:r>
      </w:ins>
      <w:ins w:id="121" w:author="Luiza" w:date="2022-04-04T23:23:00Z">
        <w:r w:rsidR="009F377B" w:rsidRPr="008E4DE3">
          <w:rPr>
            <w:rFonts w:ascii="Times New Roman" w:hAnsi="Times New Roman" w:cs="Times New Roman"/>
            <w:sz w:val="28"/>
            <w:szCs w:val="28"/>
            <w:highlight w:val="yellow"/>
            <w:rPrChange w:id="122" w:author="Luiza" w:date="2022-04-04T23:37:00Z">
              <w:rPr/>
            </w:rPrChange>
          </w:rPr>
          <w:t xml:space="preserve"> </w:t>
        </w:r>
      </w:ins>
      <w:ins w:id="123" w:author="Luiza" w:date="2022-04-04T23:51:00Z">
        <w:r w:rsidR="00EF38C6" w:rsidRPr="008E4DE3">
          <w:rPr>
            <w:rFonts w:ascii="Times New Roman" w:hAnsi="Times New Roman" w:cs="Times New Roman"/>
            <w:sz w:val="28"/>
            <w:szCs w:val="28"/>
            <w:highlight w:val="yellow"/>
          </w:rPr>
          <w:t>З</w:t>
        </w:r>
      </w:ins>
      <w:ins w:id="124" w:author="Luiza" w:date="2022-04-04T23:24:00Z">
        <w:r w:rsidR="009F377B" w:rsidRPr="008E4DE3">
          <w:rPr>
            <w:rFonts w:ascii="Times New Roman" w:hAnsi="Times New Roman" w:cs="Times New Roman"/>
            <w:sz w:val="28"/>
            <w:szCs w:val="28"/>
            <w:highlight w:val="yellow"/>
            <w:rPrChange w:id="125" w:author="Luiza" w:date="2022-04-04T23:37:00Z">
              <w:rPr/>
            </w:rPrChange>
          </w:rPr>
          <w:t>амена и удаление изменяет текс</w:t>
        </w:r>
      </w:ins>
      <w:ins w:id="126" w:author="Luiza" w:date="2022-04-04T23:25:00Z">
        <w:r w:rsidR="009F377B" w:rsidRPr="008E4DE3">
          <w:rPr>
            <w:rFonts w:ascii="Times New Roman" w:hAnsi="Times New Roman" w:cs="Times New Roman"/>
            <w:sz w:val="28"/>
            <w:szCs w:val="28"/>
            <w:highlight w:val="yellow"/>
            <w:rPrChange w:id="127" w:author="Luiza" w:date="2022-04-04T23:37:00Z">
              <w:rPr/>
            </w:rPrChange>
          </w:rPr>
          <w:t>т</w:t>
        </w:r>
      </w:ins>
      <w:ins w:id="128" w:author="Luiza" w:date="2022-04-04T23:24:00Z">
        <w:r w:rsidR="009F377B" w:rsidRPr="008E4DE3">
          <w:rPr>
            <w:rFonts w:ascii="Times New Roman" w:hAnsi="Times New Roman" w:cs="Times New Roman"/>
            <w:sz w:val="28"/>
            <w:szCs w:val="28"/>
            <w:highlight w:val="yellow"/>
            <w:rPrChange w:id="129" w:author="Luiza" w:date="2022-04-04T23:37:00Z">
              <w:rPr/>
            </w:rPrChange>
          </w:rPr>
          <w:t xml:space="preserve">, находящийся в </w:t>
        </w:r>
        <w:proofErr w:type="spellStart"/>
        <w:r w:rsidR="009F377B" w:rsidRPr="008E4DE3">
          <w:rPr>
            <w:rFonts w:ascii="Times New Roman" w:hAnsi="Times New Roman" w:cs="Times New Roman"/>
            <w:sz w:val="28"/>
            <w:szCs w:val="28"/>
            <w:highlight w:val="yellow"/>
            <w:lang w:val="en-US"/>
            <w:rPrChange w:id="130" w:author="Luiza" w:date="2022-04-04T23:37:00Z">
              <w:rPr>
                <w:lang w:val="en-US"/>
              </w:rPr>
            </w:rPrChange>
          </w:rPr>
          <w:t>TextBox</w:t>
        </w:r>
        <w:proofErr w:type="spellEnd"/>
        <w:r w:rsidR="009F377B" w:rsidRPr="008E4DE3">
          <w:rPr>
            <w:rFonts w:ascii="Times New Roman" w:hAnsi="Times New Roman" w:cs="Times New Roman"/>
            <w:sz w:val="28"/>
            <w:szCs w:val="28"/>
            <w:highlight w:val="yellow"/>
            <w:rPrChange w:id="131" w:author="Luiza" w:date="2022-04-04T23:37:00Z">
              <w:rPr/>
            </w:rPrChange>
          </w:rPr>
          <w:t>.</w:t>
        </w:r>
      </w:ins>
      <w:ins w:id="132" w:author="Luiza" w:date="2022-04-04T23:26:00Z">
        <w:r w:rsidR="009F377B" w:rsidRPr="0006639E">
          <w:rPr>
            <w:rFonts w:ascii="Times New Roman" w:hAnsi="Times New Roman" w:cs="Times New Roman"/>
            <w:sz w:val="28"/>
            <w:szCs w:val="28"/>
            <w:rPrChange w:id="133" w:author="Luiza" w:date="2022-04-04T23:37:00Z">
              <w:rPr/>
            </w:rPrChange>
          </w:rPr>
          <w:t xml:space="preserve"> </w:t>
        </w:r>
      </w:ins>
    </w:p>
    <w:p w14:paraId="30164AC9" w14:textId="77777777" w:rsidR="00A75683" w:rsidRDefault="009F377B">
      <w:pPr>
        <w:spacing w:after="60"/>
        <w:ind w:firstLine="567"/>
        <w:rPr>
          <w:rFonts w:ascii="Times New Roman" w:hAnsi="Times New Roman" w:cs="Times New Roman"/>
          <w:sz w:val="28"/>
          <w:szCs w:val="28"/>
        </w:rPr>
      </w:pPr>
      <w:ins w:id="134" w:author="Luiza" w:date="2022-04-04T23:26:00Z">
        <w:r w:rsidRPr="0006639E">
          <w:rPr>
            <w:rFonts w:ascii="Times New Roman" w:hAnsi="Times New Roman" w:cs="Times New Roman"/>
            <w:sz w:val="28"/>
            <w:szCs w:val="28"/>
            <w:rPrChange w:id="135" w:author="Luiza" w:date="2022-04-04T23:37:00Z">
              <w:rPr/>
            </w:rPrChange>
          </w:rPr>
          <w:t>Предложите пользователю выбор – осуществлять эти действия с учетом регистра или нет.</w:t>
        </w:r>
      </w:ins>
    </w:p>
    <w:p w14:paraId="623FCD5F" w14:textId="77777777" w:rsidR="00FE044F" w:rsidRPr="008B3969" w:rsidRDefault="00FE044F" w:rsidP="00FE044F">
      <w:pPr>
        <w:spacing w:after="60"/>
        <w:ind w:firstLine="567"/>
        <w:rPr>
          <w:ins w:id="136" w:author="Luiza" w:date="2022-04-04T23:51:00Z"/>
          <w:rFonts w:ascii="Times New Roman" w:hAnsi="Times New Roman" w:cs="Times New Roman"/>
          <w:i/>
          <w:sz w:val="28"/>
          <w:szCs w:val="28"/>
        </w:rPr>
      </w:pPr>
      <w:ins w:id="137" w:author="Luiza" w:date="2022-04-04T23:51:00Z">
        <w:r w:rsidRPr="008B3969">
          <w:rPr>
            <w:rFonts w:ascii="Times New Roman" w:hAnsi="Times New Roman" w:cs="Times New Roman"/>
            <w:i/>
            <w:sz w:val="28"/>
            <w:szCs w:val="28"/>
          </w:rPr>
          <w:t>Остальные действия начальный текст не изменяют, а результаты выводят в другой элемент управления.</w:t>
        </w:r>
      </w:ins>
    </w:p>
    <w:p w14:paraId="44B692DF" w14:textId="77777777" w:rsidR="00EF38C6" w:rsidRPr="0006639E" w:rsidRDefault="00FE044F">
      <w:pPr>
        <w:spacing w:after="60"/>
        <w:ind w:firstLine="567"/>
        <w:rPr>
          <w:ins w:id="138" w:author="Luiza" w:date="2022-04-04T23:25:00Z"/>
          <w:rFonts w:ascii="Times New Roman" w:hAnsi="Times New Roman" w:cs="Times New Roman"/>
          <w:sz w:val="28"/>
          <w:szCs w:val="28"/>
          <w:rPrChange w:id="139" w:author="Luiza" w:date="2022-04-04T23:37:00Z">
            <w:rPr>
              <w:ins w:id="140" w:author="Luiza" w:date="2022-04-04T23:25:00Z"/>
            </w:rPr>
          </w:rPrChange>
        </w:rPr>
        <w:pPrChange w:id="141" w:author="Luiza" w:date="2022-04-04T23:37:00Z">
          <w:pPr/>
        </w:pPrChange>
      </w:pPr>
      <w:r>
        <w:rPr>
          <w:rFonts w:ascii="Times New Roman" w:hAnsi="Times New Roman"/>
          <w:color w:val="000000"/>
          <w:sz w:val="28"/>
          <w:szCs w:val="28"/>
        </w:rPr>
        <w:t>5</w:t>
      </w:r>
      <w:ins w:id="142" w:author="Luiza" w:date="2022-04-04T23:48:00Z">
        <w:r w:rsidR="00EF38C6">
          <w:rPr>
            <w:rFonts w:ascii="Times New Roman" w:hAnsi="Times New Roman"/>
            <w:color w:val="000000"/>
            <w:sz w:val="28"/>
            <w:szCs w:val="28"/>
          </w:rPr>
          <w:t xml:space="preserve">. </w:t>
        </w:r>
      </w:ins>
      <w:ins w:id="143" w:author="Luiza" w:date="2022-04-04T23:46:00Z">
        <w:r w:rsidR="00EF38C6" w:rsidRPr="005439AB">
          <w:rPr>
            <w:rFonts w:ascii="Times New Roman" w:hAnsi="Times New Roman"/>
            <w:color w:val="000000"/>
            <w:sz w:val="28"/>
            <w:szCs w:val="28"/>
          </w:rPr>
          <w:t>Сформировать список, информирующий о вхождении заданной литеры в текст в виде ((&lt;0 1 5 2 0&gt;) (&lt;3 0 1 5 2 0 1 0&gt;)...). Цифры указывают количество вхождений литеры в каждое слово предложения.</w:t>
        </w:r>
      </w:ins>
      <w:ins w:id="144" w:author="Luiza" w:date="2022-04-04T23:47:00Z">
        <w:r w:rsidR="00EF38C6">
          <w:rPr>
            <w:rFonts w:ascii="Times New Roman" w:hAnsi="Times New Roman"/>
            <w:color w:val="000000"/>
            <w:sz w:val="28"/>
            <w:szCs w:val="28"/>
          </w:rPr>
          <w:t xml:space="preserve"> </w:t>
        </w:r>
        <w:proofErr w:type="gramStart"/>
        <w:r w:rsidR="00EF38C6">
          <w:rPr>
            <w:rFonts w:ascii="Times New Roman" w:hAnsi="Times New Roman"/>
            <w:color w:val="000000"/>
            <w:sz w:val="28"/>
            <w:szCs w:val="28"/>
          </w:rPr>
          <w:t xml:space="preserve">(&lt;  </w:t>
        </w:r>
        <w:proofErr w:type="gramEnd"/>
        <w:r w:rsidR="00EF38C6" w:rsidRPr="005439AB">
          <w:rPr>
            <w:rFonts w:ascii="Times New Roman" w:hAnsi="Times New Roman"/>
            <w:color w:val="000000"/>
            <w:sz w:val="28"/>
            <w:szCs w:val="28"/>
          </w:rPr>
          <w:t>&gt;)</w:t>
        </w:r>
        <w:r w:rsidR="00EF38C6">
          <w:rPr>
            <w:rFonts w:ascii="Times New Roman" w:hAnsi="Times New Roman"/>
            <w:color w:val="000000"/>
            <w:sz w:val="28"/>
            <w:szCs w:val="28"/>
          </w:rPr>
          <w:t xml:space="preserve"> – начало и конец предложения.</w:t>
        </w:r>
      </w:ins>
    </w:p>
    <w:p w14:paraId="2B2D5B4A" w14:textId="77777777" w:rsidR="008E325C" w:rsidRDefault="00FE044F">
      <w:pPr>
        <w:spacing w:after="60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</w:t>
      </w:r>
      <w:ins w:id="145" w:author="Luiza" w:date="2022-04-04T23:48:00Z">
        <w:r w:rsidR="00EF38C6">
          <w:rPr>
            <w:rFonts w:ascii="Times New Roman" w:hAnsi="Times New Roman" w:cs="Times New Roman"/>
            <w:sz w:val="28"/>
            <w:szCs w:val="28"/>
          </w:rPr>
          <w:t xml:space="preserve">. </w:t>
        </w:r>
      </w:ins>
      <w:r>
        <w:rPr>
          <w:rFonts w:ascii="Times New Roman" w:hAnsi="Times New Roman" w:cs="Times New Roman"/>
          <w:sz w:val="28"/>
          <w:szCs w:val="28"/>
        </w:rPr>
        <w:t>Дополнительные</w:t>
      </w:r>
      <w:ins w:id="146" w:author="Luiza" w:date="2022-04-04T23:25:00Z">
        <w:r w:rsidR="009F377B" w:rsidRPr="0006639E">
          <w:rPr>
            <w:rFonts w:ascii="Times New Roman" w:hAnsi="Times New Roman" w:cs="Times New Roman"/>
            <w:sz w:val="28"/>
            <w:szCs w:val="28"/>
            <w:rPrChange w:id="147" w:author="Luiza" w:date="2022-04-04T23:37:00Z">
              <w:rPr/>
            </w:rPrChange>
          </w:rPr>
          <w:t xml:space="preserve"> действия с текстом реализовать в соответствии со своим вариантом.</w:t>
        </w:r>
      </w:ins>
      <w:r w:rsidR="005D2773">
        <w:rPr>
          <w:rFonts w:ascii="Times New Roman" w:hAnsi="Times New Roman" w:cs="Times New Roman"/>
          <w:sz w:val="28"/>
          <w:szCs w:val="28"/>
        </w:rPr>
        <w:t xml:space="preserve"> </w:t>
      </w:r>
      <w:r w:rsidR="00412C9F">
        <w:rPr>
          <w:rFonts w:ascii="Times New Roman" w:hAnsi="Times New Roman" w:cs="Times New Roman"/>
          <w:sz w:val="28"/>
          <w:szCs w:val="28"/>
        </w:rPr>
        <w:t xml:space="preserve">На </w:t>
      </w:r>
      <w:r w:rsidR="004957C5">
        <w:rPr>
          <w:rFonts w:ascii="Times New Roman" w:hAnsi="Times New Roman" w:cs="Times New Roman"/>
          <w:sz w:val="28"/>
          <w:szCs w:val="28"/>
        </w:rPr>
        <w:t xml:space="preserve">эти </w:t>
      </w:r>
      <w:r w:rsidR="00412C9F">
        <w:rPr>
          <w:rFonts w:ascii="Times New Roman" w:hAnsi="Times New Roman" w:cs="Times New Roman"/>
          <w:sz w:val="28"/>
          <w:szCs w:val="28"/>
        </w:rPr>
        <w:t>пунк</w:t>
      </w:r>
      <w:r w:rsidR="004957C5">
        <w:rPr>
          <w:rFonts w:ascii="Times New Roman" w:hAnsi="Times New Roman" w:cs="Times New Roman"/>
          <w:sz w:val="28"/>
          <w:szCs w:val="28"/>
        </w:rPr>
        <w:t>ты меню добавить всплывающие подсказки о том, что они будут выполнять.</w:t>
      </w:r>
    </w:p>
    <w:p w14:paraId="0613FD67" w14:textId="77777777" w:rsidR="004957C5" w:rsidRPr="00412C9F" w:rsidRDefault="004957C5" w:rsidP="004957C5">
      <w:pPr>
        <w:spacing w:after="60"/>
        <w:ind w:firstLine="567"/>
        <w:rPr>
          <w:rFonts w:ascii="Times New Roman" w:hAnsi="Times New Roman" w:cs="Times New Roman"/>
          <w:sz w:val="28"/>
          <w:szCs w:val="28"/>
        </w:rPr>
      </w:pPr>
      <w:r w:rsidRPr="00FF41EC">
        <w:rPr>
          <w:rFonts w:ascii="Times New Roman" w:hAnsi="Times New Roman" w:cs="Times New Roman"/>
          <w:sz w:val="28"/>
          <w:szCs w:val="28"/>
          <w:highlight w:val="yellow"/>
        </w:rPr>
        <w:t>7.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E4DE3">
        <w:rPr>
          <w:rFonts w:ascii="Times New Roman" w:hAnsi="Times New Roman" w:cs="Times New Roman"/>
          <w:sz w:val="28"/>
          <w:szCs w:val="28"/>
          <w:highlight w:val="yellow"/>
        </w:rPr>
        <w:t>Пункт «Информация» выдает окно с сообщением о фамилии студента, выполнившего задание и его варианте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7ED11E3" w14:textId="77777777" w:rsidR="00A75683" w:rsidRDefault="004957C5">
      <w:pPr>
        <w:spacing w:after="60"/>
        <w:ind w:firstLine="567"/>
        <w:rPr>
          <w:rFonts w:ascii="Times New Roman" w:hAnsi="Times New Roman" w:cs="Times New Roman"/>
          <w:sz w:val="28"/>
          <w:szCs w:val="28"/>
        </w:rPr>
        <w:pPrChange w:id="148" w:author="Luiza" w:date="2022-04-04T23:37:00Z">
          <w:pPr/>
        </w:pPrChange>
      </w:pPr>
      <w:r w:rsidRPr="00FF41EC">
        <w:rPr>
          <w:rFonts w:ascii="Times New Roman" w:hAnsi="Times New Roman" w:cs="Times New Roman"/>
          <w:sz w:val="28"/>
          <w:szCs w:val="28"/>
          <w:highlight w:val="yellow"/>
        </w:rPr>
        <w:lastRenderedPageBreak/>
        <w:t>8</w:t>
      </w:r>
      <w:r w:rsidR="008E325C" w:rsidRPr="00FF41EC">
        <w:rPr>
          <w:rFonts w:ascii="Times New Roman" w:hAnsi="Times New Roman" w:cs="Times New Roman"/>
          <w:sz w:val="28"/>
          <w:szCs w:val="28"/>
          <w:highlight w:val="yellow"/>
        </w:rPr>
        <w:t xml:space="preserve">. </w:t>
      </w:r>
      <w:moveToRangeEnd w:id="30"/>
      <w:ins w:id="149" w:author="Luiza" w:date="2022-04-04T23:28:00Z">
        <w:r w:rsidR="009F377B" w:rsidRPr="00FF41EC">
          <w:rPr>
            <w:rFonts w:ascii="Times New Roman" w:hAnsi="Times New Roman" w:cs="Times New Roman"/>
            <w:sz w:val="28"/>
            <w:szCs w:val="28"/>
            <w:highlight w:val="yellow"/>
            <w:rPrChange w:id="150" w:author="Luiza" w:date="2022-04-04T23:37:00Z">
              <w:rPr/>
            </w:rPrChange>
          </w:rPr>
          <w:t>Протестир</w:t>
        </w:r>
      </w:ins>
      <w:ins w:id="151" w:author="Luiza" w:date="2022-04-04T23:36:00Z">
        <w:r w:rsidR="0006639E" w:rsidRPr="00FF41EC">
          <w:rPr>
            <w:rFonts w:ascii="Times New Roman" w:hAnsi="Times New Roman" w:cs="Times New Roman"/>
            <w:sz w:val="28"/>
            <w:szCs w:val="28"/>
            <w:highlight w:val="yellow"/>
            <w:rPrChange w:id="152" w:author="Luiza" w:date="2022-04-04T23:37:00Z">
              <w:rPr/>
            </w:rPrChange>
          </w:rPr>
          <w:t>овать</w:t>
        </w:r>
      </w:ins>
      <w:ins w:id="153" w:author="Luiza" w:date="2022-04-04T23:28:00Z">
        <w:r w:rsidR="009F377B" w:rsidRPr="00FF41EC">
          <w:rPr>
            <w:rFonts w:ascii="Times New Roman" w:hAnsi="Times New Roman" w:cs="Times New Roman"/>
            <w:sz w:val="28"/>
            <w:szCs w:val="28"/>
            <w:highlight w:val="yellow"/>
            <w:rPrChange w:id="154" w:author="Luiza" w:date="2022-04-04T23:37:00Z">
              <w:rPr/>
            </w:rPrChange>
          </w:rPr>
          <w:t xml:space="preserve"> приложение на ошибки.</w:t>
        </w:r>
      </w:ins>
    </w:p>
    <w:p w14:paraId="6CD41784" w14:textId="77777777" w:rsidR="009F377B" w:rsidRPr="0006639E" w:rsidRDefault="009F377B">
      <w:pPr>
        <w:spacing w:before="240" w:after="240"/>
        <w:ind w:firstLine="567"/>
        <w:rPr>
          <w:ins w:id="155" w:author="Luiza" w:date="2022-04-04T23:31:00Z"/>
          <w:rFonts w:ascii="Times New Roman" w:hAnsi="Times New Roman" w:cs="Times New Roman"/>
          <w:b/>
          <w:sz w:val="28"/>
          <w:szCs w:val="28"/>
          <w:rPrChange w:id="156" w:author="Luiza" w:date="2022-04-04T23:38:00Z">
            <w:rPr>
              <w:ins w:id="157" w:author="Luiza" w:date="2022-04-04T23:31:00Z"/>
            </w:rPr>
          </w:rPrChange>
        </w:rPr>
        <w:pPrChange w:id="158" w:author="Luiza" w:date="2022-04-04T23:37:00Z">
          <w:pPr/>
        </w:pPrChange>
      </w:pPr>
      <w:ins w:id="159" w:author="Luiza" w:date="2022-04-04T23:29:00Z">
        <w:r w:rsidRPr="0006639E">
          <w:rPr>
            <w:rFonts w:ascii="Times New Roman" w:hAnsi="Times New Roman" w:cs="Times New Roman"/>
            <w:b/>
            <w:sz w:val="28"/>
            <w:szCs w:val="28"/>
            <w:rPrChange w:id="160" w:author="Luiza" w:date="2022-04-04T23:38:00Z">
              <w:rPr/>
            </w:rPrChange>
          </w:rPr>
          <w:t>Вариант</w:t>
        </w:r>
      </w:ins>
      <w:ins w:id="161" w:author="Luiza" w:date="2022-04-04T23:38:00Z">
        <w:r w:rsidR="0006639E" w:rsidRPr="0006639E">
          <w:rPr>
            <w:rFonts w:ascii="Times New Roman" w:hAnsi="Times New Roman" w:cs="Times New Roman"/>
            <w:b/>
            <w:sz w:val="28"/>
            <w:szCs w:val="28"/>
          </w:rPr>
          <w:t xml:space="preserve"> </w:t>
        </w:r>
      </w:ins>
      <w:ins w:id="162" w:author="Luiza" w:date="2022-04-04T23:29:00Z">
        <w:r w:rsidRPr="0006639E">
          <w:rPr>
            <w:rFonts w:ascii="Times New Roman" w:hAnsi="Times New Roman" w:cs="Times New Roman"/>
            <w:b/>
            <w:sz w:val="28"/>
            <w:szCs w:val="28"/>
            <w:rPrChange w:id="163" w:author="Luiza" w:date="2022-04-04T23:38:00Z">
              <w:rPr/>
            </w:rPrChange>
          </w:rPr>
          <w:t xml:space="preserve">1. </w:t>
        </w:r>
      </w:ins>
    </w:p>
    <w:p w14:paraId="1F970BEE" w14:textId="77777777" w:rsidR="009F377B" w:rsidRPr="0006639E" w:rsidRDefault="009F377B">
      <w:pPr>
        <w:spacing w:after="0"/>
        <w:ind w:firstLine="567"/>
        <w:rPr>
          <w:ins w:id="164" w:author="Luiza" w:date="2022-04-04T23:31:00Z"/>
          <w:rFonts w:ascii="Times New Roman" w:hAnsi="Times New Roman" w:cs="Times New Roman"/>
          <w:sz w:val="28"/>
          <w:szCs w:val="28"/>
          <w:rPrChange w:id="165" w:author="Luiza" w:date="2022-04-04T23:37:00Z">
            <w:rPr>
              <w:ins w:id="166" w:author="Luiza" w:date="2022-04-04T23:31:00Z"/>
            </w:rPr>
          </w:rPrChange>
        </w:rPr>
        <w:pPrChange w:id="167" w:author="Luiza" w:date="2022-04-04T23:53:00Z">
          <w:pPr/>
        </w:pPrChange>
      </w:pPr>
      <w:ins w:id="168" w:author="Luiza" w:date="2022-04-04T23:29:00Z">
        <w:r w:rsidRPr="0006639E">
          <w:rPr>
            <w:rFonts w:ascii="Times New Roman" w:hAnsi="Times New Roman" w:cs="Times New Roman"/>
            <w:sz w:val="28"/>
            <w:szCs w:val="28"/>
            <w:rPrChange w:id="169" w:author="Luiza" w:date="2022-04-04T23:37:00Z">
              <w:rPr/>
            </w:rPrChange>
          </w:rPr>
          <w:t xml:space="preserve">а) Проверьте, является ли введенная строка </w:t>
        </w:r>
      </w:ins>
      <w:ins w:id="170" w:author="Luiza" w:date="2022-04-04T23:30:00Z">
        <w:r w:rsidRPr="0006639E">
          <w:rPr>
            <w:rFonts w:ascii="Times New Roman" w:hAnsi="Times New Roman" w:cs="Times New Roman"/>
            <w:sz w:val="28"/>
            <w:szCs w:val="28"/>
            <w:rPrChange w:id="171" w:author="Luiza" w:date="2022-04-04T23:37:00Z">
              <w:rPr/>
            </w:rPrChange>
          </w:rPr>
          <w:t>палиндромом</w:t>
        </w:r>
      </w:ins>
      <w:ins w:id="172" w:author="Luiza" w:date="2022-04-04T23:29:00Z">
        <w:r w:rsidRPr="0006639E">
          <w:rPr>
            <w:rFonts w:ascii="Times New Roman" w:hAnsi="Times New Roman" w:cs="Times New Roman"/>
            <w:sz w:val="28"/>
            <w:szCs w:val="28"/>
            <w:rPrChange w:id="173" w:author="Luiza" w:date="2022-04-04T23:37:00Z">
              <w:rPr/>
            </w:rPrChange>
          </w:rPr>
          <w:t xml:space="preserve"> (</w:t>
        </w:r>
      </w:ins>
      <w:ins w:id="174" w:author="Luiza" w:date="2022-04-04T23:30:00Z">
        <w:r w:rsidRPr="0006639E">
          <w:rPr>
            <w:rFonts w:ascii="Times New Roman" w:hAnsi="Times New Roman" w:cs="Times New Roman"/>
            <w:sz w:val="28"/>
            <w:szCs w:val="28"/>
            <w:rPrChange w:id="175" w:author="Luiza" w:date="2022-04-04T23:37:00Z">
              <w:rPr/>
            </w:rPrChange>
          </w:rPr>
          <w:t>одинаково читается справа налево и слева направо, игнорируя пробелы и знаки препинания)</w:t>
        </w:r>
      </w:ins>
      <w:ins w:id="176" w:author="Luiza" w:date="2022-04-04T23:31:00Z">
        <w:r w:rsidRPr="0006639E">
          <w:rPr>
            <w:rFonts w:ascii="Times New Roman" w:hAnsi="Times New Roman" w:cs="Times New Roman"/>
            <w:sz w:val="28"/>
            <w:szCs w:val="28"/>
            <w:rPrChange w:id="177" w:author="Luiza" w:date="2022-04-04T23:37:00Z">
              <w:rPr/>
            </w:rPrChange>
          </w:rPr>
          <w:t>.</w:t>
        </w:r>
      </w:ins>
    </w:p>
    <w:p w14:paraId="00B16F60" w14:textId="77777777" w:rsidR="009F377B" w:rsidRPr="0006639E" w:rsidRDefault="009F377B">
      <w:pPr>
        <w:spacing w:after="0"/>
        <w:ind w:firstLine="567"/>
        <w:rPr>
          <w:ins w:id="178" w:author="Luiza" w:date="2022-04-04T23:32:00Z"/>
          <w:rFonts w:ascii="Times New Roman" w:hAnsi="Times New Roman" w:cs="Times New Roman"/>
          <w:sz w:val="28"/>
          <w:szCs w:val="28"/>
          <w:rPrChange w:id="179" w:author="Luiza" w:date="2022-04-04T23:37:00Z">
            <w:rPr>
              <w:ins w:id="180" w:author="Luiza" w:date="2022-04-04T23:32:00Z"/>
            </w:rPr>
          </w:rPrChange>
        </w:rPr>
        <w:pPrChange w:id="181" w:author="Luiza" w:date="2022-04-04T23:53:00Z">
          <w:pPr/>
        </w:pPrChange>
      </w:pPr>
      <w:ins w:id="182" w:author="Luiza" w:date="2022-04-04T23:31:00Z">
        <w:r w:rsidRPr="0006639E">
          <w:rPr>
            <w:rFonts w:ascii="Times New Roman" w:hAnsi="Times New Roman" w:cs="Times New Roman"/>
            <w:sz w:val="28"/>
            <w:szCs w:val="28"/>
            <w:rPrChange w:id="183" w:author="Luiza" w:date="2022-04-04T23:37:00Z">
              <w:rPr/>
            </w:rPrChange>
          </w:rPr>
          <w:t>б)</w:t>
        </w:r>
      </w:ins>
      <w:ins w:id="184" w:author="Luiza" w:date="2022-04-04T23:32:00Z">
        <w:r w:rsidRPr="0006639E">
          <w:rPr>
            <w:rFonts w:ascii="Times New Roman" w:hAnsi="Times New Roman" w:cs="Times New Roman"/>
            <w:sz w:val="28"/>
            <w:szCs w:val="28"/>
            <w:rPrChange w:id="185" w:author="Luiza" w:date="2022-04-04T23:37:00Z">
              <w:rPr/>
            </w:rPrChange>
          </w:rPr>
          <w:t xml:space="preserve"> Подсчитать количество слов, которые начинаются и заканчиваются одной и той же буквой.</w:t>
        </w:r>
      </w:ins>
    </w:p>
    <w:p w14:paraId="320A550C" w14:textId="77777777" w:rsidR="009B6003" w:rsidRDefault="009B6003">
      <w:pPr>
        <w:ind w:firstLine="567"/>
        <w:rPr>
          <w:ins w:id="186" w:author="Luiza" w:date="2022-04-05T00:18:00Z"/>
          <w:rFonts w:ascii="Times New Roman" w:hAnsi="Times New Roman" w:cs="Times New Roman"/>
          <w:b/>
          <w:sz w:val="28"/>
          <w:szCs w:val="28"/>
        </w:rPr>
        <w:pPrChange w:id="187" w:author="Luiza" w:date="2022-04-04T23:37:00Z">
          <w:pPr/>
        </w:pPrChange>
      </w:pPr>
    </w:p>
    <w:p w14:paraId="516D766A" w14:textId="77777777" w:rsidR="0006639E" w:rsidRDefault="0006639E">
      <w:pPr>
        <w:spacing w:before="240" w:after="240"/>
        <w:ind w:firstLine="567"/>
        <w:rPr>
          <w:ins w:id="188" w:author="Luiza" w:date="2022-04-04T23:38:00Z"/>
          <w:rFonts w:ascii="Times New Roman" w:hAnsi="Times New Roman" w:cs="Times New Roman"/>
          <w:b/>
          <w:sz w:val="28"/>
          <w:szCs w:val="28"/>
        </w:rPr>
        <w:pPrChange w:id="189" w:author="Luiza" w:date="2022-04-04T23:37:00Z">
          <w:pPr/>
        </w:pPrChange>
      </w:pPr>
      <w:ins w:id="190" w:author="Luiza" w:date="2022-04-04T23:38:00Z">
        <w:r w:rsidRPr="002C1519">
          <w:rPr>
            <w:rFonts w:ascii="Times New Roman" w:hAnsi="Times New Roman" w:cs="Times New Roman"/>
            <w:b/>
            <w:sz w:val="28"/>
            <w:szCs w:val="28"/>
          </w:rPr>
          <w:t xml:space="preserve">Вариант </w:t>
        </w:r>
        <w:r>
          <w:rPr>
            <w:rFonts w:ascii="Times New Roman" w:hAnsi="Times New Roman" w:cs="Times New Roman"/>
            <w:b/>
            <w:sz w:val="28"/>
            <w:szCs w:val="28"/>
          </w:rPr>
          <w:t>2</w:t>
        </w:r>
        <w:r w:rsidRPr="002C1519">
          <w:rPr>
            <w:rFonts w:ascii="Times New Roman" w:hAnsi="Times New Roman" w:cs="Times New Roman"/>
            <w:b/>
            <w:sz w:val="28"/>
            <w:szCs w:val="28"/>
          </w:rPr>
          <w:t>.</w:t>
        </w:r>
      </w:ins>
    </w:p>
    <w:p w14:paraId="6F64A9AB" w14:textId="77777777" w:rsidR="009F377B" w:rsidRPr="0006639E" w:rsidRDefault="009F377B">
      <w:pPr>
        <w:spacing w:after="0"/>
        <w:ind w:firstLine="567"/>
        <w:rPr>
          <w:ins w:id="191" w:author="Luiza" w:date="2022-04-04T23:32:00Z"/>
          <w:rFonts w:ascii="Times New Roman" w:hAnsi="Times New Roman" w:cs="Times New Roman"/>
          <w:sz w:val="28"/>
          <w:szCs w:val="28"/>
          <w:rPrChange w:id="192" w:author="Luiza" w:date="2022-04-04T23:37:00Z">
            <w:rPr>
              <w:ins w:id="193" w:author="Luiza" w:date="2022-04-04T23:32:00Z"/>
            </w:rPr>
          </w:rPrChange>
        </w:rPr>
        <w:pPrChange w:id="194" w:author="Luiza" w:date="2022-04-04T23:53:00Z">
          <w:pPr/>
        </w:pPrChange>
      </w:pPr>
      <w:ins w:id="195" w:author="Luiza" w:date="2022-04-04T23:32:00Z">
        <w:r w:rsidRPr="0006639E">
          <w:rPr>
            <w:rFonts w:ascii="Times New Roman" w:hAnsi="Times New Roman" w:cs="Times New Roman"/>
            <w:sz w:val="28"/>
            <w:szCs w:val="28"/>
            <w:rPrChange w:id="196" w:author="Luiza" w:date="2022-04-04T23:37:00Z">
              <w:rPr/>
            </w:rPrChange>
          </w:rPr>
          <w:t>а)</w:t>
        </w:r>
      </w:ins>
      <w:ins w:id="197" w:author="Luiza" w:date="2022-04-04T23:33:00Z">
        <w:r w:rsidR="0006639E" w:rsidRPr="0006639E">
          <w:rPr>
            <w:rFonts w:ascii="Times New Roman" w:hAnsi="Times New Roman" w:cs="Times New Roman"/>
            <w:sz w:val="28"/>
            <w:szCs w:val="28"/>
            <w:rPrChange w:id="198" w:author="Luiza" w:date="2022-04-04T23:37:00Z">
              <w:rPr/>
            </w:rPrChange>
          </w:rPr>
          <w:t xml:space="preserve"> Подсчитать количество слов в данной строке длиной в пять символов.</w:t>
        </w:r>
      </w:ins>
    </w:p>
    <w:p w14:paraId="03CDEF86" w14:textId="77777777" w:rsidR="009F377B" w:rsidRPr="0006639E" w:rsidRDefault="009F377B">
      <w:pPr>
        <w:spacing w:after="0"/>
        <w:ind w:firstLine="567"/>
        <w:rPr>
          <w:ins w:id="199" w:author="Luiza" w:date="2022-04-04T23:32:00Z"/>
          <w:rFonts w:ascii="Times New Roman" w:hAnsi="Times New Roman" w:cs="Times New Roman"/>
          <w:sz w:val="28"/>
          <w:szCs w:val="28"/>
          <w:rPrChange w:id="200" w:author="Luiza" w:date="2022-04-04T23:37:00Z">
            <w:rPr>
              <w:ins w:id="201" w:author="Luiza" w:date="2022-04-04T23:32:00Z"/>
            </w:rPr>
          </w:rPrChange>
        </w:rPr>
        <w:pPrChange w:id="202" w:author="Luiza" w:date="2022-04-04T23:53:00Z">
          <w:pPr/>
        </w:pPrChange>
      </w:pPr>
      <w:ins w:id="203" w:author="Luiza" w:date="2022-04-04T23:32:00Z">
        <w:r w:rsidRPr="0006639E">
          <w:rPr>
            <w:rFonts w:ascii="Times New Roman" w:hAnsi="Times New Roman" w:cs="Times New Roman"/>
            <w:sz w:val="28"/>
            <w:szCs w:val="28"/>
            <w:rPrChange w:id="204" w:author="Luiza" w:date="2022-04-04T23:37:00Z">
              <w:rPr/>
            </w:rPrChange>
          </w:rPr>
          <w:t>б)</w:t>
        </w:r>
      </w:ins>
      <w:ins w:id="205" w:author="Luiza" w:date="2022-04-04T23:43:00Z">
        <w:r w:rsidR="00446C5E">
          <w:rPr>
            <w:rFonts w:ascii="Times New Roman" w:hAnsi="Times New Roman" w:cs="Times New Roman"/>
            <w:sz w:val="28"/>
            <w:szCs w:val="28"/>
          </w:rPr>
          <w:t xml:space="preserve"> </w:t>
        </w:r>
        <w:r w:rsidR="00446C5E" w:rsidRPr="003E1276">
          <w:rPr>
            <w:rFonts w:ascii="Times New Roman" w:hAnsi="Times New Roman" w:cs="Times New Roman"/>
            <w:sz w:val="28"/>
            <w:szCs w:val="28"/>
            <w:rPrChange w:id="206" w:author="Luiza" w:date="2022-04-04T23:53:00Z">
              <w:rPr>
                <w:rFonts w:ascii="Times New Roman" w:hAnsi="Times New Roman"/>
                <w:color w:val="000000"/>
                <w:sz w:val="28"/>
                <w:szCs w:val="28"/>
              </w:rPr>
            </w:rPrChange>
          </w:rPr>
          <w:t>Переписать каждое предложение, расположив слова в алфавитном порядке.</w:t>
        </w:r>
      </w:ins>
    </w:p>
    <w:p w14:paraId="0E6A9876" w14:textId="77777777" w:rsidR="009F377B" w:rsidRPr="001D3B22" w:rsidRDefault="0006639E">
      <w:pPr>
        <w:spacing w:before="240" w:after="240"/>
        <w:ind w:firstLine="567"/>
        <w:rPr>
          <w:ins w:id="207" w:author="Luiza" w:date="2022-04-04T23:32:00Z"/>
          <w:rFonts w:ascii="Times New Roman" w:hAnsi="Times New Roman" w:cs="Times New Roman"/>
          <w:b/>
          <w:sz w:val="28"/>
          <w:szCs w:val="28"/>
          <w:rPrChange w:id="208" w:author="Luiza" w:date="2022-04-04T23:37:00Z">
            <w:rPr>
              <w:ins w:id="209" w:author="Luiza" w:date="2022-04-04T23:32:00Z"/>
            </w:rPr>
          </w:rPrChange>
        </w:rPr>
        <w:pPrChange w:id="210" w:author="Luiza" w:date="2022-04-04T23:37:00Z">
          <w:pPr/>
        </w:pPrChange>
      </w:pPr>
      <w:ins w:id="211" w:author="Luiza" w:date="2022-04-04T23:38:00Z">
        <w:r w:rsidRPr="002C1519">
          <w:rPr>
            <w:rFonts w:ascii="Times New Roman" w:hAnsi="Times New Roman" w:cs="Times New Roman"/>
            <w:b/>
            <w:sz w:val="28"/>
            <w:szCs w:val="28"/>
          </w:rPr>
          <w:t xml:space="preserve">Вариант </w:t>
        </w:r>
        <w:r>
          <w:rPr>
            <w:rFonts w:ascii="Times New Roman" w:hAnsi="Times New Roman" w:cs="Times New Roman"/>
            <w:b/>
            <w:sz w:val="28"/>
            <w:szCs w:val="28"/>
          </w:rPr>
          <w:t>3</w:t>
        </w:r>
        <w:r w:rsidRPr="002C1519">
          <w:rPr>
            <w:rFonts w:ascii="Times New Roman" w:hAnsi="Times New Roman" w:cs="Times New Roman"/>
            <w:b/>
            <w:sz w:val="28"/>
            <w:szCs w:val="28"/>
          </w:rPr>
          <w:t>.</w:t>
        </w:r>
      </w:ins>
    </w:p>
    <w:p w14:paraId="2A67A3DC" w14:textId="77777777" w:rsidR="009F377B" w:rsidRPr="0006639E" w:rsidRDefault="009F377B">
      <w:pPr>
        <w:spacing w:after="0"/>
        <w:ind w:firstLine="567"/>
        <w:rPr>
          <w:ins w:id="212" w:author="Luiza" w:date="2022-04-04T23:32:00Z"/>
          <w:rFonts w:ascii="Times New Roman" w:hAnsi="Times New Roman" w:cs="Times New Roman"/>
          <w:sz w:val="28"/>
          <w:szCs w:val="28"/>
          <w:rPrChange w:id="213" w:author="Luiza" w:date="2022-04-04T23:37:00Z">
            <w:rPr>
              <w:ins w:id="214" w:author="Luiza" w:date="2022-04-04T23:32:00Z"/>
            </w:rPr>
          </w:rPrChange>
        </w:rPr>
        <w:pPrChange w:id="215" w:author="Luiza" w:date="2022-04-04T23:53:00Z">
          <w:pPr/>
        </w:pPrChange>
      </w:pPr>
      <w:ins w:id="216" w:author="Luiza" w:date="2022-04-04T23:32:00Z">
        <w:r w:rsidRPr="0006639E">
          <w:rPr>
            <w:rFonts w:ascii="Times New Roman" w:hAnsi="Times New Roman" w:cs="Times New Roman"/>
            <w:sz w:val="28"/>
            <w:szCs w:val="28"/>
            <w:rPrChange w:id="217" w:author="Luiza" w:date="2022-04-04T23:37:00Z">
              <w:rPr/>
            </w:rPrChange>
          </w:rPr>
          <w:t>а)</w:t>
        </w:r>
      </w:ins>
      <w:ins w:id="218" w:author="Luiza" w:date="2022-04-04T23:34:00Z">
        <w:r w:rsidR="0006639E" w:rsidRPr="0006639E">
          <w:rPr>
            <w:rFonts w:ascii="Times New Roman" w:hAnsi="Times New Roman" w:cs="Times New Roman"/>
            <w:sz w:val="28"/>
            <w:szCs w:val="28"/>
            <w:rPrChange w:id="219" w:author="Luiza" w:date="2022-04-04T23:37:00Z">
              <w:rPr/>
            </w:rPrChange>
          </w:rPr>
          <w:t xml:space="preserve"> Найти длину самого короткого слова.</w:t>
        </w:r>
      </w:ins>
    </w:p>
    <w:p w14:paraId="65060337" w14:textId="77777777" w:rsidR="009F377B" w:rsidRPr="0006639E" w:rsidRDefault="009F377B">
      <w:pPr>
        <w:spacing w:after="0"/>
        <w:ind w:firstLine="567"/>
        <w:rPr>
          <w:ins w:id="220" w:author="Luiza" w:date="2022-04-04T23:32:00Z"/>
          <w:rFonts w:ascii="Times New Roman" w:hAnsi="Times New Roman" w:cs="Times New Roman"/>
          <w:sz w:val="28"/>
          <w:szCs w:val="28"/>
          <w:rPrChange w:id="221" w:author="Luiza" w:date="2022-04-04T23:37:00Z">
            <w:rPr>
              <w:ins w:id="222" w:author="Luiza" w:date="2022-04-04T23:32:00Z"/>
            </w:rPr>
          </w:rPrChange>
        </w:rPr>
        <w:pPrChange w:id="223" w:author="Luiza" w:date="2022-04-04T23:53:00Z">
          <w:pPr/>
        </w:pPrChange>
      </w:pPr>
      <w:ins w:id="224" w:author="Luiza" w:date="2022-04-04T23:32:00Z">
        <w:r w:rsidRPr="0006639E">
          <w:rPr>
            <w:rFonts w:ascii="Times New Roman" w:hAnsi="Times New Roman" w:cs="Times New Roman"/>
            <w:sz w:val="28"/>
            <w:szCs w:val="28"/>
            <w:rPrChange w:id="225" w:author="Luiza" w:date="2022-04-04T23:37:00Z">
              <w:rPr/>
            </w:rPrChange>
          </w:rPr>
          <w:t>б)</w:t>
        </w:r>
      </w:ins>
      <w:ins w:id="226" w:author="Luiza" w:date="2022-04-04T23:41:00Z">
        <w:r w:rsidR="0006639E">
          <w:rPr>
            <w:rFonts w:ascii="Times New Roman" w:hAnsi="Times New Roman" w:cs="Times New Roman"/>
            <w:sz w:val="28"/>
            <w:szCs w:val="28"/>
          </w:rPr>
          <w:t xml:space="preserve"> </w:t>
        </w:r>
        <w:r w:rsidR="0006639E" w:rsidRPr="003E1276">
          <w:rPr>
            <w:rFonts w:ascii="Times New Roman" w:hAnsi="Times New Roman" w:cs="Times New Roman"/>
            <w:sz w:val="28"/>
            <w:szCs w:val="28"/>
            <w:rPrChange w:id="227" w:author="Luiza" w:date="2022-04-04T23:53:00Z">
              <w:rPr>
                <w:rFonts w:ascii="Times New Roman" w:hAnsi="Times New Roman"/>
                <w:color w:val="000000"/>
                <w:sz w:val="28"/>
                <w:szCs w:val="28"/>
              </w:rPr>
            </w:rPrChange>
          </w:rPr>
          <w:t>Удалить из каждого слова в каждом предложении все повторяющиеся литеры.</w:t>
        </w:r>
      </w:ins>
    </w:p>
    <w:p w14:paraId="32B63C15" w14:textId="77777777" w:rsidR="009F377B" w:rsidRPr="001D3B22" w:rsidRDefault="0006639E">
      <w:pPr>
        <w:spacing w:before="240" w:after="240"/>
        <w:ind w:firstLine="567"/>
        <w:rPr>
          <w:ins w:id="228" w:author="Luiza" w:date="2022-04-04T23:32:00Z"/>
          <w:rFonts w:ascii="Times New Roman" w:hAnsi="Times New Roman" w:cs="Times New Roman"/>
          <w:b/>
          <w:sz w:val="28"/>
          <w:szCs w:val="28"/>
          <w:rPrChange w:id="229" w:author="Luiza" w:date="2022-04-04T23:37:00Z">
            <w:rPr>
              <w:ins w:id="230" w:author="Luiza" w:date="2022-04-04T23:32:00Z"/>
            </w:rPr>
          </w:rPrChange>
        </w:rPr>
        <w:pPrChange w:id="231" w:author="Luiza" w:date="2022-04-04T23:37:00Z">
          <w:pPr/>
        </w:pPrChange>
      </w:pPr>
      <w:ins w:id="232" w:author="Luiza" w:date="2022-04-04T23:38:00Z">
        <w:r w:rsidRPr="002C1519">
          <w:rPr>
            <w:rFonts w:ascii="Times New Roman" w:hAnsi="Times New Roman" w:cs="Times New Roman"/>
            <w:b/>
            <w:sz w:val="28"/>
            <w:szCs w:val="28"/>
          </w:rPr>
          <w:t xml:space="preserve">Вариант </w:t>
        </w:r>
        <w:r>
          <w:rPr>
            <w:rFonts w:ascii="Times New Roman" w:hAnsi="Times New Roman" w:cs="Times New Roman"/>
            <w:b/>
            <w:sz w:val="28"/>
            <w:szCs w:val="28"/>
          </w:rPr>
          <w:t>4</w:t>
        </w:r>
        <w:r w:rsidRPr="002C1519">
          <w:rPr>
            <w:rFonts w:ascii="Times New Roman" w:hAnsi="Times New Roman" w:cs="Times New Roman"/>
            <w:b/>
            <w:sz w:val="28"/>
            <w:szCs w:val="28"/>
          </w:rPr>
          <w:t>.</w:t>
        </w:r>
      </w:ins>
    </w:p>
    <w:p w14:paraId="142BC913" w14:textId="77777777" w:rsidR="009F377B" w:rsidRPr="0006639E" w:rsidRDefault="009F377B">
      <w:pPr>
        <w:spacing w:after="0"/>
        <w:ind w:firstLine="567"/>
        <w:rPr>
          <w:ins w:id="233" w:author="Luiza" w:date="2022-04-04T23:32:00Z"/>
          <w:rFonts w:ascii="Times New Roman" w:hAnsi="Times New Roman" w:cs="Times New Roman"/>
          <w:sz w:val="28"/>
          <w:szCs w:val="28"/>
          <w:rPrChange w:id="234" w:author="Luiza" w:date="2022-04-04T23:37:00Z">
            <w:rPr>
              <w:ins w:id="235" w:author="Luiza" w:date="2022-04-04T23:32:00Z"/>
            </w:rPr>
          </w:rPrChange>
        </w:rPr>
        <w:pPrChange w:id="236" w:author="Luiza" w:date="2022-04-04T23:53:00Z">
          <w:pPr/>
        </w:pPrChange>
      </w:pPr>
      <w:ins w:id="237" w:author="Luiza" w:date="2022-04-04T23:32:00Z">
        <w:r w:rsidRPr="0006639E">
          <w:rPr>
            <w:rFonts w:ascii="Times New Roman" w:hAnsi="Times New Roman" w:cs="Times New Roman"/>
            <w:sz w:val="28"/>
            <w:szCs w:val="28"/>
            <w:rPrChange w:id="238" w:author="Luiza" w:date="2022-04-04T23:37:00Z">
              <w:rPr/>
            </w:rPrChange>
          </w:rPr>
          <w:t>а)</w:t>
        </w:r>
      </w:ins>
      <w:ins w:id="239" w:author="Luiza" w:date="2022-04-04T23:34:00Z">
        <w:r w:rsidR="0006639E" w:rsidRPr="0006639E">
          <w:rPr>
            <w:rFonts w:ascii="Times New Roman" w:hAnsi="Times New Roman" w:cs="Times New Roman"/>
            <w:sz w:val="28"/>
            <w:szCs w:val="28"/>
            <w:rPrChange w:id="240" w:author="Luiza" w:date="2022-04-04T23:37:00Z">
              <w:rPr/>
            </w:rPrChange>
          </w:rPr>
          <w:t xml:space="preserve"> Определить, сколько раз в ней встречается слово “и” (в любом регистре).</w:t>
        </w:r>
      </w:ins>
    </w:p>
    <w:p w14:paraId="6ECD9067" w14:textId="77777777" w:rsidR="009F377B" w:rsidRPr="0006639E" w:rsidRDefault="009F377B">
      <w:pPr>
        <w:spacing w:after="0"/>
        <w:ind w:firstLine="567"/>
        <w:rPr>
          <w:ins w:id="241" w:author="Luiza" w:date="2022-04-04T23:32:00Z"/>
          <w:rFonts w:ascii="Times New Roman" w:hAnsi="Times New Roman" w:cs="Times New Roman"/>
          <w:sz w:val="28"/>
          <w:szCs w:val="28"/>
          <w:rPrChange w:id="242" w:author="Luiza" w:date="2022-04-04T23:37:00Z">
            <w:rPr>
              <w:ins w:id="243" w:author="Luiza" w:date="2022-04-04T23:32:00Z"/>
            </w:rPr>
          </w:rPrChange>
        </w:rPr>
        <w:pPrChange w:id="244" w:author="Luiza" w:date="2022-04-04T23:53:00Z">
          <w:pPr/>
        </w:pPrChange>
      </w:pPr>
      <w:ins w:id="245" w:author="Luiza" w:date="2022-04-04T23:32:00Z">
        <w:r w:rsidRPr="0006639E">
          <w:rPr>
            <w:rFonts w:ascii="Times New Roman" w:hAnsi="Times New Roman" w:cs="Times New Roman"/>
            <w:sz w:val="28"/>
            <w:szCs w:val="28"/>
            <w:rPrChange w:id="246" w:author="Luiza" w:date="2022-04-04T23:37:00Z">
              <w:rPr/>
            </w:rPrChange>
          </w:rPr>
          <w:t>б)</w:t>
        </w:r>
      </w:ins>
      <w:ins w:id="247" w:author="Luiza" w:date="2022-04-04T23:43:00Z">
        <w:r w:rsidR="00446C5E">
          <w:rPr>
            <w:rFonts w:ascii="Times New Roman" w:hAnsi="Times New Roman" w:cs="Times New Roman"/>
            <w:sz w:val="28"/>
            <w:szCs w:val="28"/>
          </w:rPr>
          <w:t xml:space="preserve"> </w:t>
        </w:r>
      </w:ins>
      <w:ins w:id="248" w:author="Luiza" w:date="2022-04-04T23:44:00Z">
        <w:r w:rsidR="00446C5E">
          <w:rPr>
            <w:rFonts w:ascii="Times New Roman" w:hAnsi="Times New Roman" w:cs="Times New Roman"/>
            <w:sz w:val="28"/>
            <w:szCs w:val="28"/>
          </w:rPr>
          <w:t>В</w:t>
        </w:r>
      </w:ins>
      <w:ins w:id="249" w:author="Luiza" w:date="2022-04-04T23:43:00Z">
        <w:r w:rsidR="00446C5E" w:rsidRPr="003E1276">
          <w:rPr>
            <w:rFonts w:ascii="Times New Roman" w:hAnsi="Times New Roman" w:cs="Times New Roman"/>
            <w:sz w:val="28"/>
            <w:szCs w:val="28"/>
            <w:rPrChange w:id="250" w:author="Luiza" w:date="2022-04-04T23:53:00Z">
              <w:rPr>
                <w:rFonts w:ascii="Times New Roman" w:hAnsi="Times New Roman"/>
                <w:color w:val="000000"/>
                <w:sz w:val="28"/>
                <w:szCs w:val="28"/>
              </w:rPr>
            </w:rPrChange>
          </w:rPr>
          <w:t xml:space="preserve"> каждом слове исходного текста </w:t>
        </w:r>
      </w:ins>
      <w:ins w:id="251" w:author="Luiza" w:date="2022-04-04T23:44:00Z">
        <w:r w:rsidR="00446C5E" w:rsidRPr="003E1276">
          <w:rPr>
            <w:rFonts w:ascii="Times New Roman" w:hAnsi="Times New Roman" w:cs="Times New Roman"/>
            <w:sz w:val="28"/>
            <w:szCs w:val="28"/>
            <w:rPrChange w:id="252" w:author="Luiza" w:date="2022-04-04T23:53:00Z">
              <w:rPr>
                <w:rFonts w:ascii="Times New Roman" w:hAnsi="Times New Roman"/>
                <w:color w:val="000000"/>
                <w:sz w:val="28"/>
                <w:szCs w:val="28"/>
              </w:rPr>
            </w:rPrChange>
          </w:rPr>
          <w:t>поме</w:t>
        </w:r>
      </w:ins>
      <w:ins w:id="253" w:author="Luiza" w:date="2022-04-04T23:43:00Z">
        <w:r w:rsidR="00446C5E" w:rsidRPr="003E1276">
          <w:rPr>
            <w:rFonts w:ascii="Times New Roman" w:hAnsi="Times New Roman" w:cs="Times New Roman"/>
            <w:sz w:val="28"/>
            <w:szCs w:val="28"/>
            <w:rPrChange w:id="254" w:author="Luiza" w:date="2022-04-04T23:53:00Z">
              <w:rPr>
                <w:rFonts w:ascii="Times New Roman" w:hAnsi="Times New Roman"/>
                <w:color w:val="000000"/>
                <w:sz w:val="28"/>
                <w:szCs w:val="28"/>
              </w:rPr>
            </w:rPrChange>
          </w:rPr>
          <w:t>нят</w:t>
        </w:r>
      </w:ins>
      <w:ins w:id="255" w:author="Luiza" w:date="2022-04-04T23:44:00Z">
        <w:r w:rsidR="00446C5E" w:rsidRPr="003E1276">
          <w:rPr>
            <w:rFonts w:ascii="Times New Roman" w:hAnsi="Times New Roman" w:cs="Times New Roman"/>
            <w:sz w:val="28"/>
            <w:szCs w:val="28"/>
            <w:rPrChange w:id="256" w:author="Luiza" w:date="2022-04-04T23:53:00Z">
              <w:rPr>
                <w:rFonts w:ascii="Times New Roman" w:hAnsi="Times New Roman"/>
                <w:color w:val="000000"/>
                <w:sz w:val="28"/>
                <w:szCs w:val="28"/>
              </w:rPr>
            </w:rPrChange>
          </w:rPr>
          <w:t>ь</w:t>
        </w:r>
      </w:ins>
      <w:ins w:id="257" w:author="Luiza" w:date="2022-04-04T23:43:00Z">
        <w:r w:rsidR="00446C5E" w:rsidRPr="003E1276">
          <w:rPr>
            <w:rFonts w:ascii="Times New Roman" w:hAnsi="Times New Roman" w:cs="Times New Roman"/>
            <w:sz w:val="28"/>
            <w:szCs w:val="28"/>
            <w:rPrChange w:id="258" w:author="Luiza" w:date="2022-04-04T23:53:00Z">
              <w:rPr>
                <w:rFonts w:ascii="Times New Roman" w:hAnsi="Times New Roman"/>
                <w:color w:val="000000"/>
                <w:sz w:val="28"/>
                <w:szCs w:val="28"/>
              </w:rPr>
            </w:rPrChange>
          </w:rPr>
          <w:t xml:space="preserve"> местами первую и последнюю буквы.</w:t>
        </w:r>
      </w:ins>
    </w:p>
    <w:p w14:paraId="5F29A997" w14:textId="77777777" w:rsidR="009F377B" w:rsidRPr="001D3B22" w:rsidRDefault="0006639E">
      <w:pPr>
        <w:spacing w:before="240" w:after="240"/>
        <w:ind w:firstLine="567"/>
        <w:rPr>
          <w:ins w:id="259" w:author="Luiza" w:date="2022-04-04T23:32:00Z"/>
          <w:rFonts w:ascii="Times New Roman" w:hAnsi="Times New Roman" w:cs="Times New Roman"/>
          <w:b/>
          <w:sz w:val="28"/>
          <w:szCs w:val="28"/>
          <w:rPrChange w:id="260" w:author="Luiza" w:date="2022-04-04T23:37:00Z">
            <w:rPr>
              <w:ins w:id="261" w:author="Luiza" w:date="2022-04-04T23:32:00Z"/>
            </w:rPr>
          </w:rPrChange>
        </w:rPr>
        <w:pPrChange w:id="262" w:author="Luiza" w:date="2022-04-04T23:37:00Z">
          <w:pPr/>
        </w:pPrChange>
      </w:pPr>
      <w:ins w:id="263" w:author="Luiza" w:date="2022-04-04T23:38:00Z">
        <w:r w:rsidRPr="002C1519">
          <w:rPr>
            <w:rFonts w:ascii="Times New Roman" w:hAnsi="Times New Roman" w:cs="Times New Roman"/>
            <w:b/>
            <w:sz w:val="28"/>
            <w:szCs w:val="28"/>
          </w:rPr>
          <w:t xml:space="preserve">Вариант </w:t>
        </w:r>
        <w:r>
          <w:rPr>
            <w:rFonts w:ascii="Times New Roman" w:hAnsi="Times New Roman" w:cs="Times New Roman"/>
            <w:b/>
            <w:sz w:val="28"/>
            <w:szCs w:val="28"/>
          </w:rPr>
          <w:t>5</w:t>
        </w:r>
        <w:r w:rsidRPr="002C1519">
          <w:rPr>
            <w:rFonts w:ascii="Times New Roman" w:hAnsi="Times New Roman" w:cs="Times New Roman"/>
            <w:b/>
            <w:sz w:val="28"/>
            <w:szCs w:val="28"/>
          </w:rPr>
          <w:t>.</w:t>
        </w:r>
      </w:ins>
    </w:p>
    <w:p w14:paraId="5C5BEE87" w14:textId="77777777" w:rsidR="009F377B" w:rsidRPr="0006639E" w:rsidRDefault="009F377B">
      <w:pPr>
        <w:spacing w:after="0"/>
        <w:ind w:firstLine="567"/>
        <w:rPr>
          <w:ins w:id="264" w:author="Luiza" w:date="2022-04-04T23:32:00Z"/>
          <w:rFonts w:ascii="Times New Roman" w:hAnsi="Times New Roman" w:cs="Times New Roman"/>
          <w:sz w:val="28"/>
          <w:szCs w:val="28"/>
          <w:rPrChange w:id="265" w:author="Luiza" w:date="2022-04-04T23:37:00Z">
            <w:rPr>
              <w:ins w:id="266" w:author="Luiza" w:date="2022-04-04T23:32:00Z"/>
            </w:rPr>
          </w:rPrChange>
        </w:rPr>
        <w:pPrChange w:id="267" w:author="Luiza" w:date="2022-04-04T23:53:00Z">
          <w:pPr/>
        </w:pPrChange>
      </w:pPr>
      <w:ins w:id="268" w:author="Luiza" w:date="2022-04-04T23:32:00Z">
        <w:r w:rsidRPr="0006639E">
          <w:rPr>
            <w:rFonts w:ascii="Times New Roman" w:hAnsi="Times New Roman" w:cs="Times New Roman"/>
            <w:sz w:val="28"/>
            <w:szCs w:val="28"/>
            <w:rPrChange w:id="269" w:author="Luiza" w:date="2022-04-04T23:37:00Z">
              <w:rPr/>
            </w:rPrChange>
          </w:rPr>
          <w:t>а)</w:t>
        </w:r>
      </w:ins>
      <w:ins w:id="270" w:author="Luiza" w:date="2022-04-04T23:34:00Z">
        <w:r w:rsidR="0006639E" w:rsidRPr="0006639E">
          <w:rPr>
            <w:rFonts w:ascii="Times New Roman" w:hAnsi="Times New Roman" w:cs="Times New Roman"/>
            <w:sz w:val="28"/>
            <w:szCs w:val="28"/>
            <w:rPrChange w:id="271" w:author="Luiza" w:date="2022-04-04T23:37:00Z">
              <w:rPr/>
            </w:rPrChange>
          </w:rPr>
          <w:t xml:space="preserve"> Найти самое длинное слово </w:t>
        </w:r>
      </w:ins>
      <w:ins w:id="272" w:author="Luiza" w:date="2022-04-04T23:35:00Z">
        <w:r w:rsidR="0006639E" w:rsidRPr="0006639E">
          <w:rPr>
            <w:rFonts w:ascii="Times New Roman" w:hAnsi="Times New Roman" w:cs="Times New Roman"/>
            <w:sz w:val="28"/>
            <w:szCs w:val="28"/>
            <w:rPrChange w:id="273" w:author="Luiza" w:date="2022-04-04T23:37:00Z">
              <w:rPr/>
            </w:rPrChange>
          </w:rPr>
          <w:t>(слова)</w:t>
        </w:r>
      </w:ins>
      <w:ins w:id="274" w:author="Luiza" w:date="2022-04-04T23:34:00Z">
        <w:r w:rsidR="0006639E" w:rsidRPr="0006639E">
          <w:rPr>
            <w:rFonts w:ascii="Times New Roman" w:hAnsi="Times New Roman" w:cs="Times New Roman"/>
            <w:sz w:val="28"/>
            <w:szCs w:val="28"/>
            <w:rPrChange w:id="275" w:author="Luiza" w:date="2022-04-04T23:37:00Z">
              <w:rPr/>
            </w:rPrChange>
          </w:rPr>
          <w:t xml:space="preserve"> и вывести его</w:t>
        </w:r>
      </w:ins>
      <w:ins w:id="276" w:author="Luiza" w:date="2022-04-04T23:35:00Z">
        <w:r w:rsidR="0006639E" w:rsidRPr="0006639E">
          <w:rPr>
            <w:rFonts w:ascii="Times New Roman" w:hAnsi="Times New Roman" w:cs="Times New Roman"/>
            <w:sz w:val="28"/>
            <w:szCs w:val="28"/>
            <w:rPrChange w:id="277" w:author="Luiza" w:date="2022-04-04T23:37:00Z">
              <w:rPr/>
            </w:rPrChange>
          </w:rPr>
          <w:t xml:space="preserve"> (их)</w:t>
        </w:r>
      </w:ins>
      <w:ins w:id="278" w:author="Luiza" w:date="2022-04-04T23:34:00Z">
        <w:r w:rsidR="0006639E" w:rsidRPr="0006639E">
          <w:rPr>
            <w:rFonts w:ascii="Times New Roman" w:hAnsi="Times New Roman" w:cs="Times New Roman"/>
            <w:sz w:val="28"/>
            <w:szCs w:val="28"/>
            <w:rPrChange w:id="279" w:author="Luiza" w:date="2022-04-04T23:37:00Z">
              <w:rPr/>
            </w:rPrChange>
          </w:rPr>
          <w:t xml:space="preserve"> на экран.</w:t>
        </w:r>
      </w:ins>
    </w:p>
    <w:p w14:paraId="4DDAA7BB" w14:textId="77777777" w:rsidR="009F377B" w:rsidRPr="0006639E" w:rsidRDefault="009F377B">
      <w:pPr>
        <w:spacing w:after="0"/>
        <w:ind w:firstLine="567"/>
        <w:rPr>
          <w:ins w:id="280" w:author="Luiza" w:date="2022-04-04T23:32:00Z"/>
          <w:rFonts w:ascii="Times New Roman" w:hAnsi="Times New Roman" w:cs="Times New Roman"/>
          <w:sz w:val="28"/>
          <w:szCs w:val="28"/>
          <w:rPrChange w:id="281" w:author="Luiza" w:date="2022-04-04T23:37:00Z">
            <w:rPr>
              <w:ins w:id="282" w:author="Luiza" w:date="2022-04-04T23:32:00Z"/>
            </w:rPr>
          </w:rPrChange>
        </w:rPr>
        <w:pPrChange w:id="283" w:author="Luiza" w:date="2022-04-04T23:53:00Z">
          <w:pPr/>
        </w:pPrChange>
      </w:pPr>
      <w:ins w:id="284" w:author="Luiza" w:date="2022-04-04T23:32:00Z">
        <w:r w:rsidRPr="0006639E">
          <w:rPr>
            <w:rFonts w:ascii="Times New Roman" w:hAnsi="Times New Roman" w:cs="Times New Roman"/>
            <w:sz w:val="28"/>
            <w:szCs w:val="28"/>
            <w:rPrChange w:id="285" w:author="Luiza" w:date="2022-04-04T23:37:00Z">
              <w:rPr/>
            </w:rPrChange>
          </w:rPr>
          <w:t>б)</w:t>
        </w:r>
      </w:ins>
      <w:ins w:id="286" w:author="Luiza" w:date="2022-04-05T00:02:00Z">
        <w:r w:rsidR="00A813E0">
          <w:rPr>
            <w:rFonts w:ascii="Times New Roman" w:hAnsi="Times New Roman" w:cs="Times New Roman"/>
            <w:sz w:val="28"/>
            <w:szCs w:val="28"/>
          </w:rPr>
          <w:t xml:space="preserve"> Найти сумму всех </w:t>
        </w:r>
      </w:ins>
      <w:ins w:id="287" w:author="Luiza" w:date="2022-04-05T00:03:00Z">
        <w:r w:rsidR="00F65C4A">
          <w:rPr>
            <w:rFonts w:ascii="Times New Roman" w:hAnsi="Times New Roman" w:cs="Times New Roman"/>
            <w:sz w:val="28"/>
            <w:szCs w:val="28"/>
          </w:rPr>
          <w:t xml:space="preserve">встречающихся в тексте </w:t>
        </w:r>
      </w:ins>
      <w:ins w:id="288" w:author="Luiza" w:date="2022-04-05T00:02:00Z">
        <w:r w:rsidR="00F65C4A">
          <w:rPr>
            <w:rFonts w:ascii="Times New Roman" w:hAnsi="Times New Roman" w:cs="Times New Roman"/>
            <w:sz w:val="28"/>
            <w:szCs w:val="28"/>
          </w:rPr>
          <w:t>цифр.</w:t>
        </w:r>
      </w:ins>
    </w:p>
    <w:p w14:paraId="58617FFB" w14:textId="77777777" w:rsidR="009F377B" w:rsidRPr="001D3B22" w:rsidRDefault="0006639E">
      <w:pPr>
        <w:spacing w:before="240" w:after="240"/>
        <w:ind w:firstLine="567"/>
        <w:rPr>
          <w:ins w:id="289" w:author="Luiza" w:date="2022-04-04T23:32:00Z"/>
          <w:rFonts w:ascii="Times New Roman" w:hAnsi="Times New Roman" w:cs="Times New Roman"/>
          <w:b/>
          <w:sz w:val="28"/>
          <w:szCs w:val="28"/>
          <w:rPrChange w:id="290" w:author="Luiza" w:date="2022-04-04T23:37:00Z">
            <w:rPr>
              <w:ins w:id="291" w:author="Luiza" w:date="2022-04-04T23:32:00Z"/>
            </w:rPr>
          </w:rPrChange>
        </w:rPr>
        <w:pPrChange w:id="292" w:author="Luiza" w:date="2022-04-04T23:37:00Z">
          <w:pPr/>
        </w:pPrChange>
      </w:pPr>
      <w:ins w:id="293" w:author="Luiza" w:date="2022-04-04T23:38:00Z">
        <w:r w:rsidRPr="002C1519">
          <w:rPr>
            <w:rFonts w:ascii="Times New Roman" w:hAnsi="Times New Roman" w:cs="Times New Roman"/>
            <w:b/>
            <w:sz w:val="28"/>
            <w:szCs w:val="28"/>
          </w:rPr>
          <w:t xml:space="preserve">Вариант </w:t>
        </w:r>
        <w:r>
          <w:rPr>
            <w:rFonts w:ascii="Times New Roman" w:hAnsi="Times New Roman" w:cs="Times New Roman"/>
            <w:b/>
            <w:sz w:val="28"/>
            <w:szCs w:val="28"/>
          </w:rPr>
          <w:t>6</w:t>
        </w:r>
        <w:r w:rsidRPr="002C1519">
          <w:rPr>
            <w:rFonts w:ascii="Times New Roman" w:hAnsi="Times New Roman" w:cs="Times New Roman"/>
            <w:b/>
            <w:sz w:val="28"/>
            <w:szCs w:val="28"/>
          </w:rPr>
          <w:t>.</w:t>
        </w:r>
      </w:ins>
    </w:p>
    <w:p w14:paraId="2F77B23A" w14:textId="77777777" w:rsidR="009F377B" w:rsidRPr="0006639E" w:rsidRDefault="009F377B">
      <w:pPr>
        <w:spacing w:after="0"/>
        <w:ind w:firstLine="567"/>
        <w:rPr>
          <w:ins w:id="294" w:author="Luiza" w:date="2022-04-04T23:32:00Z"/>
          <w:rFonts w:ascii="Times New Roman" w:hAnsi="Times New Roman" w:cs="Times New Roman"/>
          <w:sz w:val="28"/>
          <w:szCs w:val="28"/>
          <w:rPrChange w:id="295" w:author="Luiza" w:date="2022-04-04T23:37:00Z">
            <w:rPr>
              <w:ins w:id="296" w:author="Luiza" w:date="2022-04-04T23:32:00Z"/>
            </w:rPr>
          </w:rPrChange>
        </w:rPr>
        <w:pPrChange w:id="297" w:author="Luiza" w:date="2022-04-04T23:53:00Z">
          <w:pPr/>
        </w:pPrChange>
      </w:pPr>
      <w:ins w:id="298" w:author="Luiza" w:date="2022-04-04T23:32:00Z">
        <w:r w:rsidRPr="0006639E">
          <w:rPr>
            <w:rFonts w:ascii="Times New Roman" w:hAnsi="Times New Roman" w:cs="Times New Roman"/>
            <w:sz w:val="28"/>
            <w:szCs w:val="28"/>
            <w:rPrChange w:id="299" w:author="Luiza" w:date="2022-04-04T23:37:00Z">
              <w:rPr/>
            </w:rPrChange>
          </w:rPr>
          <w:t>а)</w:t>
        </w:r>
      </w:ins>
      <w:ins w:id="300" w:author="Luiza" w:date="2022-04-04T23:35:00Z">
        <w:r w:rsidR="0006639E" w:rsidRPr="0006639E">
          <w:rPr>
            <w:rFonts w:ascii="Times New Roman" w:hAnsi="Times New Roman" w:cs="Times New Roman"/>
            <w:sz w:val="28"/>
            <w:szCs w:val="28"/>
            <w:rPrChange w:id="301" w:author="Luiza" w:date="2022-04-04T23:37:00Z">
              <w:rPr/>
            </w:rPrChange>
          </w:rPr>
          <w:t xml:space="preserve"> Дана ненормированная строка, у которой могут быть пробелы в начале, в конце и между словами более одного пробела. Привести ее к нормированному виду, </w:t>
        </w:r>
        <w:proofErr w:type="gramStart"/>
        <w:r w:rsidR="0006639E" w:rsidRPr="0006639E">
          <w:rPr>
            <w:rFonts w:ascii="Times New Roman" w:hAnsi="Times New Roman" w:cs="Times New Roman"/>
            <w:sz w:val="28"/>
            <w:szCs w:val="28"/>
            <w:rPrChange w:id="302" w:author="Luiza" w:date="2022-04-04T23:37:00Z">
              <w:rPr/>
            </w:rPrChange>
          </w:rPr>
          <w:t>т.е.</w:t>
        </w:r>
        <w:proofErr w:type="gramEnd"/>
        <w:r w:rsidR="0006639E" w:rsidRPr="0006639E">
          <w:rPr>
            <w:rFonts w:ascii="Times New Roman" w:hAnsi="Times New Roman" w:cs="Times New Roman"/>
            <w:sz w:val="28"/>
            <w:szCs w:val="28"/>
            <w:rPrChange w:id="303" w:author="Luiza" w:date="2022-04-04T23:37:00Z">
              <w:rPr/>
            </w:rPrChange>
          </w:rPr>
          <w:t xml:space="preserve"> удалить все пробелы в начале и конце, а между словами оставить только один пробел.</w:t>
        </w:r>
      </w:ins>
    </w:p>
    <w:p w14:paraId="1DFD2015" w14:textId="77777777" w:rsidR="009F377B" w:rsidRPr="0006639E" w:rsidRDefault="009F377B">
      <w:pPr>
        <w:spacing w:after="0"/>
        <w:ind w:firstLine="567"/>
        <w:rPr>
          <w:ins w:id="304" w:author="Luiza" w:date="2022-04-04T23:32:00Z"/>
          <w:rFonts w:ascii="Times New Roman" w:hAnsi="Times New Roman" w:cs="Times New Roman"/>
          <w:sz w:val="28"/>
          <w:szCs w:val="28"/>
          <w:rPrChange w:id="305" w:author="Luiza" w:date="2022-04-04T23:37:00Z">
            <w:rPr>
              <w:ins w:id="306" w:author="Luiza" w:date="2022-04-04T23:32:00Z"/>
            </w:rPr>
          </w:rPrChange>
        </w:rPr>
        <w:pPrChange w:id="307" w:author="Luiza" w:date="2022-04-04T23:53:00Z">
          <w:pPr/>
        </w:pPrChange>
      </w:pPr>
      <w:ins w:id="308" w:author="Luiza" w:date="2022-04-04T23:32:00Z">
        <w:r w:rsidRPr="0006639E">
          <w:rPr>
            <w:rFonts w:ascii="Times New Roman" w:hAnsi="Times New Roman" w:cs="Times New Roman"/>
            <w:sz w:val="28"/>
            <w:szCs w:val="28"/>
            <w:rPrChange w:id="309" w:author="Luiza" w:date="2022-04-04T23:37:00Z">
              <w:rPr/>
            </w:rPrChange>
          </w:rPr>
          <w:t>б)</w:t>
        </w:r>
      </w:ins>
      <w:ins w:id="310" w:author="Luiza" w:date="2022-04-04T23:57:00Z">
        <w:r w:rsidR="003E1276">
          <w:rPr>
            <w:rFonts w:ascii="Times New Roman" w:hAnsi="Times New Roman" w:cs="Times New Roman"/>
            <w:sz w:val="28"/>
            <w:szCs w:val="28"/>
          </w:rPr>
          <w:t xml:space="preserve"> Вывести все слова текста в алфавитном порядке. Знаки препинания удалить.</w:t>
        </w:r>
      </w:ins>
    </w:p>
    <w:p w14:paraId="12C48446" w14:textId="77777777" w:rsidR="009F377B" w:rsidRPr="001D3B22" w:rsidRDefault="007B7062">
      <w:pPr>
        <w:spacing w:before="240" w:after="240"/>
        <w:ind w:firstLine="567"/>
        <w:rPr>
          <w:ins w:id="311" w:author="Luiza" w:date="2022-04-04T23:32:00Z"/>
          <w:rFonts w:ascii="Times New Roman" w:hAnsi="Times New Roman" w:cs="Times New Roman"/>
          <w:b/>
          <w:sz w:val="28"/>
          <w:szCs w:val="28"/>
          <w:rPrChange w:id="312" w:author="Luiza" w:date="2022-04-04T23:37:00Z">
            <w:rPr>
              <w:ins w:id="313" w:author="Luiza" w:date="2022-04-04T23:32:00Z"/>
            </w:rPr>
          </w:rPrChange>
        </w:rPr>
        <w:pPrChange w:id="314" w:author="Luiza" w:date="2022-04-04T23:37:00Z">
          <w:pPr/>
        </w:pPrChange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br/>
      </w:r>
      <w:r>
        <w:rPr>
          <w:rFonts w:ascii="Times New Roman" w:hAnsi="Times New Roman" w:cs="Times New Roman"/>
          <w:b/>
          <w:sz w:val="28"/>
          <w:szCs w:val="28"/>
        </w:rPr>
        <w:br/>
      </w:r>
      <w:ins w:id="315" w:author="Luiza" w:date="2022-04-04T23:38:00Z">
        <w:r w:rsidR="0006639E" w:rsidRPr="002C1519">
          <w:rPr>
            <w:rFonts w:ascii="Times New Roman" w:hAnsi="Times New Roman" w:cs="Times New Roman"/>
            <w:b/>
            <w:sz w:val="28"/>
            <w:szCs w:val="28"/>
          </w:rPr>
          <w:t xml:space="preserve">Вариант </w:t>
        </w:r>
        <w:r w:rsidR="0006639E">
          <w:rPr>
            <w:rFonts w:ascii="Times New Roman" w:hAnsi="Times New Roman" w:cs="Times New Roman"/>
            <w:b/>
            <w:sz w:val="28"/>
            <w:szCs w:val="28"/>
          </w:rPr>
          <w:t>7</w:t>
        </w:r>
        <w:r w:rsidR="0006639E" w:rsidRPr="002C1519">
          <w:rPr>
            <w:rFonts w:ascii="Times New Roman" w:hAnsi="Times New Roman" w:cs="Times New Roman"/>
            <w:b/>
            <w:sz w:val="28"/>
            <w:szCs w:val="28"/>
          </w:rPr>
          <w:t>.</w:t>
        </w:r>
      </w:ins>
    </w:p>
    <w:p w14:paraId="18131F37" w14:textId="77777777" w:rsidR="0006639E" w:rsidRPr="003E1276" w:rsidRDefault="009F377B">
      <w:pPr>
        <w:spacing w:after="0"/>
        <w:ind w:firstLine="567"/>
        <w:rPr>
          <w:ins w:id="316" w:author="Luiza" w:date="2022-04-04T23:40:00Z"/>
          <w:rFonts w:ascii="Times New Roman" w:hAnsi="Times New Roman" w:cs="Times New Roman"/>
          <w:sz w:val="28"/>
          <w:szCs w:val="28"/>
          <w:rPrChange w:id="317" w:author="Luiza" w:date="2022-04-04T23:53:00Z">
            <w:rPr>
              <w:ins w:id="318" w:author="Luiza" w:date="2022-04-04T23:40:00Z"/>
              <w:rFonts w:ascii="Times New Roman" w:hAnsi="Times New Roman"/>
              <w:color w:val="000000"/>
              <w:sz w:val="28"/>
              <w:szCs w:val="28"/>
            </w:rPr>
          </w:rPrChange>
        </w:rPr>
        <w:pPrChange w:id="319" w:author="Luiza" w:date="2022-04-04T23:53:00Z">
          <w:pPr/>
        </w:pPrChange>
      </w:pPr>
      <w:ins w:id="320" w:author="Luiza" w:date="2022-04-04T23:32:00Z">
        <w:r w:rsidRPr="0006639E">
          <w:rPr>
            <w:rFonts w:ascii="Times New Roman" w:hAnsi="Times New Roman" w:cs="Times New Roman"/>
            <w:sz w:val="28"/>
            <w:szCs w:val="28"/>
            <w:rPrChange w:id="321" w:author="Luiza" w:date="2022-04-04T23:37:00Z">
              <w:rPr/>
            </w:rPrChange>
          </w:rPr>
          <w:t>а)</w:t>
        </w:r>
      </w:ins>
      <w:ins w:id="322" w:author="Luiza" w:date="2022-04-04T23:40:00Z">
        <w:r w:rsidR="0006639E">
          <w:rPr>
            <w:rFonts w:ascii="Times New Roman" w:hAnsi="Times New Roman" w:cs="Times New Roman"/>
            <w:sz w:val="28"/>
            <w:szCs w:val="28"/>
          </w:rPr>
          <w:t xml:space="preserve"> </w:t>
        </w:r>
        <w:r w:rsidR="0006639E" w:rsidRPr="003E1276">
          <w:rPr>
            <w:rFonts w:ascii="Times New Roman" w:hAnsi="Times New Roman" w:cs="Times New Roman"/>
            <w:sz w:val="28"/>
            <w:szCs w:val="28"/>
            <w:rPrChange w:id="323" w:author="Luiza" w:date="2022-04-04T23:53:00Z">
              <w:rPr>
                <w:rFonts w:ascii="Times New Roman" w:hAnsi="Times New Roman"/>
                <w:color w:val="000000"/>
                <w:sz w:val="28"/>
                <w:szCs w:val="28"/>
              </w:rPr>
            </w:rPrChange>
          </w:rPr>
          <w:t>Сделать заглавной каждую букву каждого слова, начинающегося с заглавной буквы.</w:t>
        </w:r>
      </w:ins>
    </w:p>
    <w:p w14:paraId="30A133C8" w14:textId="77777777" w:rsidR="009F377B" w:rsidRPr="0006639E" w:rsidRDefault="009F377B">
      <w:pPr>
        <w:spacing w:after="0"/>
        <w:ind w:firstLine="567"/>
        <w:rPr>
          <w:ins w:id="324" w:author="Luiza" w:date="2022-04-04T23:32:00Z"/>
          <w:rFonts w:ascii="Times New Roman" w:hAnsi="Times New Roman" w:cs="Times New Roman"/>
          <w:sz w:val="28"/>
          <w:szCs w:val="28"/>
          <w:rPrChange w:id="325" w:author="Luiza" w:date="2022-04-04T23:37:00Z">
            <w:rPr>
              <w:ins w:id="326" w:author="Luiza" w:date="2022-04-04T23:32:00Z"/>
            </w:rPr>
          </w:rPrChange>
        </w:rPr>
        <w:pPrChange w:id="327" w:author="Luiza" w:date="2022-04-04T23:53:00Z">
          <w:pPr/>
        </w:pPrChange>
      </w:pPr>
      <w:ins w:id="328" w:author="Luiza" w:date="2022-04-04T23:32:00Z">
        <w:r w:rsidRPr="0006639E">
          <w:rPr>
            <w:rFonts w:ascii="Times New Roman" w:hAnsi="Times New Roman" w:cs="Times New Roman"/>
            <w:sz w:val="28"/>
            <w:szCs w:val="28"/>
            <w:rPrChange w:id="329" w:author="Luiza" w:date="2022-04-04T23:37:00Z">
              <w:rPr/>
            </w:rPrChange>
          </w:rPr>
          <w:t>б)</w:t>
        </w:r>
      </w:ins>
      <w:ins w:id="330" w:author="Luiza" w:date="2022-04-04T23:55:00Z">
        <w:r w:rsidR="003E1276">
          <w:rPr>
            <w:rFonts w:ascii="Times New Roman" w:hAnsi="Times New Roman" w:cs="Times New Roman"/>
            <w:sz w:val="28"/>
            <w:szCs w:val="28"/>
          </w:rPr>
          <w:t xml:space="preserve"> Определить, какой символ встречается в тексте наибольшее количество раз</w:t>
        </w:r>
      </w:ins>
      <w:ins w:id="331" w:author="Luiza" w:date="2022-04-04T23:59:00Z">
        <w:r w:rsidR="003142D8">
          <w:rPr>
            <w:rFonts w:ascii="Times New Roman" w:hAnsi="Times New Roman" w:cs="Times New Roman"/>
            <w:sz w:val="28"/>
            <w:szCs w:val="28"/>
          </w:rPr>
          <w:t>.</w:t>
        </w:r>
      </w:ins>
    </w:p>
    <w:p w14:paraId="334C5F57" w14:textId="77777777" w:rsidR="0006639E" w:rsidRPr="001D3B22" w:rsidRDefault="0006639E">
      <w:pPr>
        <w:spacing w:before="240" w:after="240"/>
        <w:ind w:firstLine="567"/>
        <w:rPr>
          <w:ins w:id="332" w:author="Luiza" w:date="2022-04-04T23:33:00Z"/>
          <w:rFonts w:ascii="Times New Roman" w:hAnsi="Times New Roman" w:cs="Times New Roman"/>
          <w:b/>
          <w:sz w:val="28"/>
          <w:szCs w:val="28"/>
          <w:rPrChange w:id="333" w:author="Luiza" w:date="2022-04-04T23:37:00Z">
            <w:rPr>
              <w:ins w:id="334" w:author="Luiza" w:date="2022-04-04T23:33:00Z"/>
            </w:rPr>
          </w:rPrChange>
        </w:rPr>
        <w:pPrChange w:id="335" w:author="Luiza" w:date="2022-04-04T23:37:00Z">
          <w:pPr/>
        </w:pPrChange>
      </w:pPr>
      <w:ins w:id="336" w:author="Luiza" w:date="2022-04-04T23:38:00Z">
        <w:r w:rsidRPr="002C1519">
          <w:rPr>
            <w:rFonts w:ascii="Times New Roman" w:hAnsi="Times New Roman" w:cs="Times New Roman"/>
            <w:b/>
            <w:sz w:val="28"/>
            <w:szCs w:val="28"/>
          </w:rPr>
          <w:t xml:space="preserve">Вариант </w:t>
        </w:r>
      </w:ins>
      <w:ins w:id="337" w:author="Luiza" w:date="2022-04-04T23:39:00Z">
        <w:r>
          <w:rPr>
            <w:rFonts w:ascii="Times New Roman" w:hAnsi="Times New Roman" w:cs="Times New Roman"/>
            <w:b/>
            <w:sz w:val="28"/>
            <w:szCs w:val="28"/>
          </w:rPr>
          <w:t>8</w:t>
        </w:r>
      </w:ins>
      <w:ins w:id="338" w:author="Luiza" w:date="2022-04-04T23:38:00Z">
        <w:r w:rsidRPr="002C1519">
          <w:rPr>
            <w:rFonts w:ascii="Times New Roman" w:hAnsi="Times New Roman" w:cs="Times New Roman"/>
            <w:b/>
            <w:sz w:val="28"/>
            <w:szCs w:val="28"/>
          </w:rPr>
          <w:t>.</w:t>
        </w:r>
      </w:ins>
    </w:p>
    <w:p w14:paraId="13F264B9" w14:textId="77777777" w:rsidR="0006639E" w:rsidRPr="0006639E" w:rsidRDefault="0006639E">
      <w:pPr>
        <w:spacing w:after="0"/>
        <w:ind w:firstLine="567"/>
        <w:rPr>
          <w:ins w:id="339" w:author="Luiza" w:date="2022-04-04T23:33:00Z"/>
          <w:rFonts w:ascii="Times New Roman" w:hAnsi="Times New Roman" w:cs="Times New Roman"/>
          <w:sz w:val="28"/>
          <w:szCs w:val="28"/>
          <w:rPrChange w:id="340" w:author="Luiza" w:date="2022-04-04T23:37:00Z">
            <w:rPr>
              <w:ins w:id="341" w:author="Luiza" w:date="2022-04-04T23:33:00Z"/>
            </w:rPr>
          </w:rPrChange>
        </w:rPr>
        <w:pPrChange w:id="342" w:author="Luiza" w:date="2022-04-04T23:53:00Z">
          <w:pPr/>
        </w:pPrChange>
      </w:pPr>
      <w:ins w:id="343" w:author="Luiza" w:date="2022-04-04T23:33:00Z">
        <w:r w:rsidRPr="0006639E">
          <w:rPr>
            <w:rFonts w:ascii="Times New Roman" w:hAnsi="Times New Roman" w:cs="Times New Roman"/>
            <w:sz w:val="28"/>
            <w:szCs w:val="28"/>
            <w:rPrChange w:id="344" w:author="Luiza" w:date="2022-04-04T23:37:00Z">
              <w:rPr/>
            </w:rPrChange>
          </w:rPr>
          <w:t>а)</w:t>
        </w:r>
      </w:ins>
      <w:ins w:id="345" w:author="Luiza" w:date="2022-04-04T23:41:00Z">
        <w:r>
          <w:rPr>
            <w:rFonts w:ascii="Times New Roman" w:hAnsi="Times New Roman" w:cs="Times New Roman"/>
            <w:sz w:val="28"/>
            <w:szCs w:val="28"/>
          </w:rPr>
          <w:t xml:space="preserve"> </w:t>
        </w:r>
        <w:r w:rsidRPr="003E1276">
          <w:rPr>
            <w:rFonts w:ascii="Times New Roman" w:hAnsi="Times New Roman" w:cs="Times New Roman"/>
            <w:sz w:val="28"/>
            <w:szCs w:val="28"/>
            <w:rPrChange w:id="346" w:author="Luiza" w:date="2022-04-04T23:53:00Z">
              <w:rPr>
                <w:rFonts w:ascii="Times New Roman" w:hAnsi="Times New Roman"/>
                <w:color w:val="000000"/>
                <w:sz w:val="28"/>
                <w:szCs w:val="28"/>
              </w:rPr>
            </w:rPrChange>
          </w:rPr>
          <w:t>Записать каждое предложение текста в порядке возрастания количества гласных букв в слове.</w:t>
        </w:r>
      </w:ins>
    </w:p>
    <w:p w14:paraId="550ED80F" w14:textId="77777777" w:rsidR="0006639E" w:rsidRDefault="0006639E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  <w:pPrChange w:id="347" w:author="Luiza" w:date="2022-04-04T23:53:00Z">
          <w:pPr/>
        </w:pPrChange>
      </w:pPr>
      <w:ins w:id="348" w:author="Luiza" w:date="2022-04-04T23:33:00Z">
        <w:r w:rsidRPr="0006639E">
          <w:rPr>
            <w:rFonts w:ascii="Times New Roman" w:hAnsi="Times New Roman" w:cs="Times New Roman"/>
            <w:sz w:val="28"/>
            <w:szCs w:val="28"/>
            <w:rPrChange w:id="349" w:author="Luiza" w:date="2022-04-04T23:37:00Z">
              <w:rPr/>
            </w:rPrChange>
          </w:rPr>
          <w:t>б)</w:t>
        </w:r>
      </w:ins>
      <w:ins w:id="350" w:author="Luiza" w:date="2022-04-04T23:58:00Z">
        <w:r w:rsidR="003E1276">
          <w:rPr>
            <w:rFonts w:ascii="Times New Roman" w:hAnsi="Times New Roman" w:cs="Times New Roman"/>
            <w:sz w:val="28"/>
            <w:szCs w:val="28"/>
          </w:rPr>
          <w:t xml:space="preserve"> Вывести все слова из текста, которые </w:t>
        </w:r>
      </w:ins>
      <w:ins w:id="351" w:author="Luiza" w:date="2022-04-04T23:59:00Z">
        <w:r w:rsidR="003E1276">
          <w:rPr>
            <w:rFonts w:ascii="Times New Roman" w:hAnsi="Times New Roman" w:cs="Times New Roman"/>
            <w:sz w:val="28"/>
            <w:szCs w:val="28"/>
          </w:rPr>
          <w:t>встречаются</w:t>
        </w:r>
      </w:ins>
      <w:ins w:id="352" w:author="Luiza" w:date="2022-04-04T23:58:00Z">
        <w:r w:rsidR="003E1276">
          <w:rPr>
            <w:rFonts w:ascii="Times New Roman" w:hAnsi="Times New Roman" w:cs="Times New Roman"/>
            <w:sz w:val="28"/>
            <w:szCs w:val="28"/>
          </w:rPr>
          <w:t xml:space="preserve"> два и более раз.</w:t>
        </w:r>
      </w:ins>
    </w:p>
    <w:p w14:paraId="3583A2E6" w14:textId="77777777" w:rsidR="003E1276" w:rsidRPr="001D3B22" w:rsidRDefault="003E1276" w:rsidP="001D3B22">
      <w:pPr>
        <w:spacing w:before="240" w:after="240"/>
        <w:ind w:firstLine="567"/>
        <w:rPr>
          <w:ins w:id="353" w:author="Luiza" w:date="2022-04-04T23:59:00Z"/>
          <w:rFonts w:ascii="Times New Roman" w:hAnsi="Times New Roman" w:cs="Times New Roman"/>
          <w:b/>
          <w:sz w:val="28"/>
          <w:szCs w:val="28"/>
        </w:rPr>
      </w:pPr>
      <w:ins w:id="354" w:author="Luiza" w:date="2022-04-04T23:59:00Z">
        <w:r w:rsidRPr="002C1519">
          <w:rPr>
            <w:rFonts w:ascii="Times New Roman" w:hAnsi="Times New Roman" w:cs="Times New Roman"/>
            <w:b/>
            <w:sz w:val="28"/>
            <w:szCs w:val="28"/>
          </w:rPr>
          <w:t xml:space="preserve">Вариант </w:t>
        </w:r>
        <w:r>
          <w:rPr>
            <w:rFonts w:ascii="Times New Roman" w:hAnsi="Times New Roman" w:cs="Times New Roman"/>
            <w:b/>
            <w:sz w:val="28"/>
            <w:szCs w:val="28"/>
          </w:rPr>
          <w:t>9</w:t>
        </w:r>
        <w:r w:rsidRPr="002C1519">
          <w:rPr>
            <w:rFonts w:ascii="Times New Roman" w:hAnsi="Times New Roman" w:cs="Times New Roman"/>
            <w:b/>
            <w:sz w:val="28"/>
            <w:szCs w:val="28"/>
          </w:rPr>
          <w:t>.</w:t>
        </w:r>
      </w:ins>
    </w:p>
    <w:p w14:paraId="160D172A" w14:textId="77777777" w:rsidR="0006639E" w:rsidRPr="0006639E" w:rsidRDefault="0006639E">
      <w:pPr>
        <w:spacing w:after="0"/>
        <w:ind w:firstLine="567"/>
        <w:rPr>
          <w:ins w:id="355" w:author="Luiza" w:date="2022-04-04T23:33:00Z"/>
          <w:rFonts w:ascii="Times New Roman" w:hAnsi="Times New Roman" w:cs="Times New Roman"/>
          <w:sz w:val="28"/>
          <w:szCs w:val="28"/>
          <w:rPrChange w:id="356" w:author="Luiza" w:date="2022-04-04T23:37:00Z">
            <w:rPr>
              <w:ins w:id="357" w:author="Luiza" w:date="2022-04-04T23:33:00Z"/>
            </w:rPr>
          </w:rPrChange>
        </w:rPr>
        <w:pPrChange w:id="358" w:author="Luiza" w:date="2022-04-04T23:53:00Z">
          <w:pPr/>
        </w:pPrChange>
      </w:pPr>
      <w:ins w:id="359" w:author="Luiza" w:date="2022-04-04T23:33:00Z">
        <w:r w:rsidRPr="0006639E">
          <w:rPr>
            <w:rFonts w:ascii="Times New Roman" w:hAnsi="Times New Roman" w:cs="Times New Roman"/>
            <w:sz w:val="28"/>
            <w:szCs w:val="28"/>
            <w:rPrChange w:id="360" w:author="Luiza" w:date="2022-04-04T23:37:00Z">
              <w:rPr/>
            </w:rPrChange>
          </w:rPr>
          <w:t>а)</w:t>
        </w:r>
      </w:ins>
      <w:ins w:id="361" w:author="Luiza" w:date="2022-04-04T23:54:00Z">
        <w:r w:rsidR="003E1276" w:rsidRPr="003E1276">
          <w:rPr>
            <w:rFonts w:ascii="Times New Roman" w:hAnsi="Times New Roman"/>
            <w:color w:val="000000"/>
            <w:sz w:val="28"/>
            <w:szCs w:val="28"/>
          </w:rPr>
          <w:t xml:space="preserve"> </w:t>
        </w:r>
        <w:r w:rsidR="003E1276" w:rsidRPr="005439AB">
          <w:rPr>
            <w:rFonts w:ascii="Times New Roman" w:hAnsi="Times New Roman"/>
            <w:color w:val="000000"/>
            <w:sz w:val="28"/>
            <w:szCs w:val="28"/>
          </w:rPr>
          <w:t>Вставить заданное новое слово после каждого вхождения другого заданного слова.</w:t>
        </w:r>
      </w:ins>
    </w:p>
    <w:p w14:paraId="0F3E7649" w14:textId="77777777" w:rsidR="0006639E" w:rsidRPr="0006639E" w:rsidRDefault="0006639E">
      <w:pPr>
        <w:spacing w:after="0"/>
        <w:ind w:firstLine="567"/>
        <w:rPr>
          <w:ins w:id="362" w:author="Luiza" w:date="2022-04-04T23:33:00Z"/>
          <w:rFonts w:ascii="Times New Roman" w:hAnsi="Times New Roman" w:cs="Times New Roman"/>
          <w:sz w:val="28"/>
          <w:szCs w:val="28"/>
          <w:rPrChange w:id="363" w:author="Luiza" w:date="2022-04-04T23:37:00Z">
            <w:rPr>
              <w:ins w:id="364" w:author="Luiza" w:date="2022-04-04T23:33:00Z"/>
            </w:rPr>
          </w:rPrChange>
        </w:rPr>
        <w:pPrChange w:id="365" w:author="Luiza" w:date="2022-04-04T23:53:00Z">
          <w:pPr/>
        </w:pPrChange>
      </w:pPr>
      <w:ins w:id="366" w:author="Luiza" w:date="2022-04-04T23:33:00Z">
        <w:r w:rsidRPr="0006639E">
          <w:rPr>
            <w:rFonts w:ascii="Times New Roman" w:hAnsi="Times New Roman" w:cs="Times New Roman"/>
            <w:sz w:val="28"/>
            <w:szCs w:val="28"/>
            <w:rPrChange w:id="367" w:author="Luiza" w:date="2022-04-04T23:37:00Z">
              <w:rPr/>
            </w:rPrChange>
          </w:rPr>
          <w:t>б)</w:t>
        </w:r>
      </w:ins>
      <w:ins w:id="368" w:author="Luiza" w:date="2022-04-05T00:06:00Z">
        <w:r w:rsidR="00F65C4A">
          <w:rPr>
            <w:rFonts w:ascii="Times New Roman" w:hAnsi="Times New Roman" w:cs="Times New Roman"/>
            <w:sz w:val="28"/>
            <w:szCs w:val="28"/>
          </w:rPr>
          <w:t xml:space="preserve"> Найти количество слов, которые содержат ровно две буквы «А» (не зависимо от регистра</w:t>
        </w:r>
      </w:ins>
      <w:ins w:id="369" w:author="Luiza" w:date="2022-04-05T00:07:00Z">
        <w:r w:rsidR="00F65C4A">
          <w:rPr>
            <w:rFonts w:ascii="Times New Roman" w:hAnsi="Times New Roman" w:cs="Times New Roman"/>
            <w:sz w:val="28"/>
            <w:szCs w:val="28"/>
          </w:rPr>
          <w:t>)</w:t>
        </w:r>
      </w:ins>
      <w:ins w:id="370" w:author="Luiza" w:date="2022-04-05T00:06:00Z">
        <w:r w:rsidR="00F65C4A">
          <w:rPr>
            <w:rFonts w:ascii="Times New Roman" w:hAnsi="Times New Roman" w:cs="Times New Roman"/>
            <w:sz w:val="28"/>
            <w:szCs w:val="28"/>
          </w:rPr>
          <w:t>.</w:t>
        </w:r>
      </w:ins>
    </w:p>
    <w:p w14:paraId="6A4C81B1" w14:textId="77777777" w:rsidR="003E1276" w:rsidRPr="001D3B22" w:rsidRDefault="003E1276" w:rsidP="001D3B22">
      <w:pPr>
        <w:spacing w:before="240" w:after="240"/>
        <w:ind w:firstLine="567"/>
        <w:rPr>
          <w:ins w:id="371" w:author="Luiza" w:date="2022-04-04T23:59:00Z"/>
          <w:rFonts w:ascii="Times New Roman" w:hAnsi="Times New Roman" w:cs="Times New Roman"/>
          <w:b/>
          <w:sz w:val="28"/>
          <w:szCs w:val="28"/>
        </w:rPr>
      </w:pPr>
      <w:ins w:id="372" w:author="Luiza" w:date="2022-04-04T23:59:00Z">
        <w:r w:rsidRPr="002C1519">
          <w:rPr>
            <w:rFonts w:ascii="Times New Roman" w:hAnsi="Times New Roman" w:cs="Times New Roman"/>
            <w:b/>
            <w:sz w:val="28"/>
            <w:szCs w:val="28"/>
          </w:rPr>
          <w:t xml:space="preserve">Вариант </w:t>
        </w:r>
        <w:r>
          <w:rPr>
            <w:rFonts w:ascii="Times New Roman" w:hAnsi="Times New Roman" w:cs="Times New Roman"/>
            <w:b/>
            <w:sz w:val="28"/>
            <w:szCs w:val="28"/>
          </w:rPr>
          <w:t>10</w:t>
        </w:r>
        <w:r w:rsidRPr="002C1519">
          <w:rPr>
            <w:rFonts w:ascii="Times New Roman" w:hAnsi="Times New Roman" w:cs="Times New Roman"/>
            <w:b/>
            <w:sz w:val="28"/>
            <w:szCs w:val="28"/>
          </w:rPr>
          <w:t>.</w:t>
        </w:r>
      </w:ins>
    </w:p>
    <w:p w14:paraId="141865D4" w14:textId="77777777" w:rsidR="0006639E" w:rsidRPr="0006639E" w:rsidRDefault="0006639E">
      <w:pPr>
        <w:spacing w:after="0"/>
        <w:ind w:firstLine="567"/>
        <w:rPr>
          <w:ins w:id="373" w:author="Luiza" w:date="2022-04-04T23:33:00Z"/>
          <w:rFonts w:ascii="Times New Roman" w:hAnsi="Times New Roman" w:cs="Times New Roman"/>
          <w:sz w:val="28"/>
          <w:szCs w:val="28"/>
          <w:rPrChange w:id="374" w:author="Luiza" w:date="2022-04-04T23:37:00Z">
            <w:rPr>
              <w:ins w:id="375" w:author="Luiza" w:date="2022-04-04T23:33:00Z"/>
            </w:rPr>
          </w:rPrChange>
        </w:rPr>
        <w:pPrChange w:id="376" w:author="Luiza" w:date="2022-04-04T23:53:00Z">
          <w:pPr/>
        </w:pPrChange>
      </w:pPr>
      <w:ins w:id="377" w:author="Luiza" w:date="2022-04-04T23:33:00Z">
        <w:r w:rsidRPr="0006639E">
          <w:rPr>
            <w:rFonts w:ascii="Times New Roman" w:hAnsi="Times New Roman" w:cs="Times New Roman"/>
            <w:sz w:val="28"/>
            <w:szCs w:val="28"/>
            <w:rPrChange w:id="378" w:author="Luiza" w:date="2022-04-04T23:37:00Z">
              <w:rPr/>
            </w:rPrChange>
          </w:rPr>
          <w:t>а)</w:t>
        </w:r>
      </w:ins>
      <w:ins w:id="379" w:author="Luiza" w:date="2022-04-04T23:55:00Z">
        <w:r w:rsidR="003E1276" w:rsidRPr="003E1276">
          <w:rPr>
            <w:rFonts w:ascii="Times New Roman" w:hAnsi="Times New Roman"/>
            <w:color w:val="000000"/>
            <w:sz w:val="28"/>
            <w:szCs w:val="28"/>
          </w:rPr>
          <w:t xml:space="preserve"> </w:t>
        </w:r>
        <w:r w:rsidR="003E1276" w:rsidRPr="005439AB">
          <w:rPr>
            <w:rFonts w:ascii="Times New Roman" w:hAnsi="Times New Roman"/>
            <w:color w:val="000000"/>
            <w:sz w:val="28"/>
            <w:szCs w:val="28"/>
          </w:rPr>
          <w:t>В каждом слове удалить литеру, стоящую между двумя заданными.</w:t>
        </w:r>
      </w:ins>
    </w:p>
    <w:p w14:paraId="07073988" w14:textId="77777777" w:rsidR="0006639E" w:rsidRPr="0006639E" w:rsidRDefault="0006639E">
      <w:pPr>
        <w:spacing w:after="0"/>
        <w:ind w:firstLine="567"/>
        <w:rPr>
          <w:ins w:id="380" w:author="Luiza" w:date="2022-04-04T23:33:00Z"/>
          <w:rFonts w:ascii="Times New Roman" w:hAnsi="Times New Roman" w:cs="Times New Roman"/>
          <w:sz w:val="28"/>
          <w:szCs w:val="28"/>
          <w:rPrChange w:id="381" w:author="Luiza" w:date="2022-04-04T23:37:00Z">
            <w:rPr>
              <w:ins w:id="382" w:author="Luiza" w:date="2022-04-04T23:33:00Z"/>
            </w:rPr>
          </w:rPrChange>
        </w:rPr>
        <w:pPrChange w:id="383" w:author="Luiza" w:date="2022-04-04T23:53:00Z">
          <w:pPr/>
        </w:pPrChange>
      </w:pPr>
      <w:ins w:id="384" w:author="Luiza" w:date="2022-04-04T23:33:00Z">
        <w:r w:rsidRPr="0006639E">
          <w:rPr>
            <w:rFonts w:ascii="Times New Roman" w:hAnsi="Times New Roman" w:cs="Times New Roman"/>
            <w:sz w:val="28"/>
            <w:szCs w:val="28"/>
            <w:rPrChange w:id="385" w:author="Luiza" w:date="2022-04-04T23:37:00Z">
              <w:rPr/>
            </w:rPrChange>
          </w:rPr>
          <w:t>б)</w:t>
        </w:r>
      </w:ins>
      <w:ins w:id="386" w:author="Luiza" w:date="2022-04-05T00:12:00Z">
        <w:r w:rsidR="000454E0" w:rsidRPr="000454E0">
          <w:rPr>
            <w:rFonts w:ascii="Times New Roman" w:hAnsi="Times New Roman" w:cs="Times New Roman"/>
            <w:sz w:val="28"/>
            <w:szCs w:val="28"/>
          </w:rPr>
          <w:t xml:space="preserve"> </w:t>
        </w:r>
        <w:r w:rsidR="000454E0">
          <w:rPr>
            <w:rFonts w:ascii="Times New Roman" w:hAnsi="Times New Roman" w:cs="Times New Roman"/>
            <w:sz w:val="28"/>
            <w:szCs w:val="28"/>
          </w:rPr>
          <w:t>Преобразовать каждое слово в строке</w:t>
        </w:r>
      </w:ins>
      <w:ins w:id="387" w:author="Luiza" w:date="2022-04-05T00:13:00Z">
        <w:r w:rsidR="000454E0">
          <w:rPr>
            <w:rFonts w:ascii="Times New Roman" w:hAnsi="Times New Roman" w:cs="Times New Roman"/>
            <w:sz w:val="28"/>
            <w:szCs w:val="28"/>
          </w:rPr>
          <w:t>, заменив в нем все последующие вхождения его первой буква на символ «.» (точка).</w:t>
        </w:r>
      </w:ins>
      <w:ins w:id="388" w:author="Luiza" w:date="2022-04-05T00:14:00Z">
        <w:r w:rsidR="000454E0">
          <w:rPr>
            <w:rFonts w:ascii="Times New Roman" w:hAnsi="Times New Roman" w:cs="Times New Roman"/>
            <w:sz w:val="28"/>
            <w:szCs w:val="28"/>
          </w:rPr>
          <w:t xml:space="preserve"> </w:t>
        </w:r>
        <w:proofErr w:type="gramStart"/>
        <w:r w:rsidR="000454E0">
          <w:rPr>
            <w:rFonts w:ascii="Times New Roman" w:hAnsi="Times New Roman" w:cs="Times New Roman"/>
            <w:sz w:val="28"/>
            <w:szCs w:val="28"/>
          </w:rPr>
          <w:t>Например</w:t>
        </w:r>
        <w:proofErr w:type="gramEnd"/>
        <w:r w:rsidR="000454E0">
          <w:rPr>
            <w:rFonts w:ascii="Times New Roman" w:hAnsi="Times New Roman" w:cs="Times New Roman"/>
            <w:sz w:val="28"/>
            <w:szCs w:val="28"/>
          </w:rPr>
          <w:t xml:space="preserve"> слово </w:t>
        </w:r>
        <w:r w:rsidR="002E78F7">
          <w:rPr>
            <w:rFonts w:ascii="Times New Roman" w:hAnsi="Times New Roman" w:cs="Times New Roman"/>
            <w:sz w:val="28"/>
            <w:szCs w:val="28"/>
          </w:rPr>
          <w:t>«</w:t>
        </w:r>
        <w:r w:rsidR="000454E0">
          <w:rPr>
            <w:rFonts w:ascii="Times New Roman" w:hAnsi="Times New Roman" w:cs="Times New Roman"/>
            <w:sz w:val="28"/>
            <w:szCs w:val="28"/>
          </w:rPr>
          <w:t>минимум</w:t>
        </w:r>
        <w:r w:rsidR="002E78F7">
          <w:rPr>
            <w:rFonts w:ascii="Times New Roman" w:hAnsi="Times New Roman" w:cs="Times New Roman"/>
            <w:sz w:val="28"/>
            <w:szCs w:val="28"/>
          </w:rPr>
          <w:t>»</w:t>
        </w:r>
        <w:r w:rsidR="000454E0">
          <w:rPr>
            <w:rFonts w:ascii="Times New Roman" w:hAnsi="Times New Roman" w:cs="Times New Roman"/>
            <w:sz w:val="28"/>
            <w:szCs w:val="28"/>
          </w:rPr>
          <w:t xml:space="preserve"> на</w:t>
        </w:r>
        <w:r w:rsidR="002E78F7">
          <w:rPr>
            <w:rFonts w:ascii="Times New Roman" w:hAnsi="Times New Roman" w:cs="Times New Roman"/>
            <w:sz w:val="28"/>
            <w:szCs w:val="28"/>
          </w:rPr>
          <w:t xml:space="preserve">до преобразовать в </w:t>
        </w:r>
        <w:r w:rsidR="000454E0">
          <w:rPr>
            <w:rFonts w:ascii="Times New Roman" w:hAnsi="Times New Roman" w:cs="Times New Roman"/>
            <w:sz w:val="28"/>
            <w:szCs w:val="28"/>
          </w:rPr>
          <w:t>«</w:t>
        </w:r>
        <w:proofErr w:type="spellStart"/>
        <w:r w:rsidR="002E78F7">
          <w:rPr>
            <w:rFonts w:ascii="Times New Roman" w:hAnsi="Times New Roman" w:cs="Times New Roman"/>
            <w:sz w:val="28"/>
            <w:szCs w:val="28"/>
          </w:rPr>
          <w:t>мини.у</w:t>
        </w:r>
        <w:proofErr w:type="spellEnd"/>
        <w:r w:rsidR="002E78F7">
          <w:rPr>
            <w:rFonts w:ascii="Times New Roman" w:hAnsi="Times New Roman" w:cs="Times New Roman"/>
            <w:sz w:val="28"/>
            <w:szCs w:val="28"/>
          </w:rPr>
          <w:t>.</w:t>
        </w:r>
        <w:r w:rsidR="000454E0">
          <w:rPr>
            <w:rFonts w:ascii="Times New Roman" w:hAnsi="Times New Roman" w:cs="Times New Roman"/>
            <w:sz w:val="28"/>
            <w:szCs w:val="28"/>
          </w:rPr>
          <w:t>»</w:t>
        </w:r>
      </w:ins>
      <w:ins w:id="389" w:author="Luiza" w:date="2022-04-05T00:15:00Z">
        <w:r w:rsidR="002E78F7">
          <w:rPr>
            <w:rFonts w:ascii="Times New Roman" w:hAnsi="Times New Roman" w:cs="Times New Roman"/>
            <w:sz w:val="28"/>
            <w:szCs w:val="28"/>
          </w:rPr>
          <w:t>. Количество пробелов между словами не изменять.</w:t>
        </w:r>
      </w:ins>
    </w:p>
    <w:p w14:paraId="3B36BCC5" w14:textId="77777777" w:rsidR="0006639E" w:rsidRPr="0006639E" w:rsidRDefault="0006639E">
      <w:pPr>
        <w:ind w:firstLine="567"/>
        <w:rPr>
          <w:ins w:id="390" w:author="Luiza" w:date="2022-04-04T23:33:00Z"/>
          <w:rFonts w:ascii="Times New Roman" w:hAnsi="Times New Roman" w:cs="Times New Roman"/>
          <w:sz w:val="28"/>
          <w:szCs w:val="28"/>
          <w:rPrChange w:id="391" w:author="Luiza" w:date="2022-04-04T23:37:00Z">
            <w:rPr>
              <w:ins w:id="392" w:author="Luiza" w:date="2022-04-04T23:33:00Z"/>
            </w:rPr>
          </w:rPrChange>
        </w:rPr>
        <w:pPrChange w:id="393" w:author="Luiza" w:date="2022-04-04T23:37:00Z">
          <w:pPr/>
        </w:pPrChange>
      </w:pPr>
    </w:p>
    <w:p w14:paraId="3DF4AB68" w14:textId="77777777" w:rsidR="0006639E" w:rsidRPr="0006639E" w:rsidRDefault="0006639E">
      <w:pPr>
        <w:spacing w:after="0"/>
        <w:ind w:firstLine="567"/>
        <w:rPr>
          <w:ins w:id="394" w:author="Luiza" w:date="2022-04-04T23:39:00Z"/>
          <w:rFonts w:ascii="Times New Roman" w:hAnsi="Times New Roman" w:cs="Times New Roman"/>
          <w:b/>
          <w:sz w:val="28"/>
          <w:szCs w:val="28"/>
        </w:rPr>
        <w:pPrChange w:id="395" w:author="Luiza" w:date="2022-04-04T23:39:00Z">
          <w:pPr>
            <w:ind w:firstLine="567"/>
          </w:pPr>
        </w:pPrChange>
      </w:pPr>
      <w:ins w:id="396" w:author="Luiza" w:date="2022-04-04T23:39:00Z">
        <w:r w:rsidRPr="0006639E">
          <w:rPr>
            <w:rFonts w:ascii="Times New Roman" w:hAnsi="Times New Roman" w:cs="Times New Roman"/>
            <w:b/>
            <w:sz w:val="28"/>
            <w:szCs w:val="28"/>
          </w:rPr>
          <w:t>Контрольные вопросы</w:t>
        </w:r>
      </w:ins>
    </w:p>
    <w:p w14:paraId="6E608673" w14:textId="77777777" w:rsidR="0006639E" w:rsidRPr="0006639E" w:rsidRDefault="0006639E">
      <w:pPr>
        <w:numPr>
          <w:ilvl w:val="0"/>
          <w:numId w:val="3"/>
        </w:numPr>
        <w:spacing w:after="0"/>
        <w:rPr>
          <w:ins w:id="397" w:author="Luiza" w:date="2022-04-04T23:39:00Z"/>
          <w:rFonts w:ascii="Times New Roman" w:hAnsi="Times New Roman" w:cs="Times New Roman"/>
          <w:sz w:val="28"/>
          <w:szCs w:val="28"/>
        </w:rPr>
        <w:pPrChange w:id="398" w:author="Luiza" w:date="2022-04-04T23:39:00Z">
          <w:pPr>
            <w:numPr>
              <w:numId w:val="3"/>
            </w:numPr>
            <w:ind w:left="1287" w:hanging="360"/>
          </w:pPr>
        </w:pPrChange>
      </w:pPr>
      <w:ins w:id="399" w:author="Luiza" w:date="2022-04-04T23:39:00Z">
        <w:r w:rsidRPr="0006639E">
          <w:rPr>
            <w:rFonts w:ascii="Times New Roman" w:hAnsi="Times New Roman" w:cs="Times New Roman"/>
            <w:sz w:val="28"/>
            <w:szCs w:val="28"/>
          </w:rPr>
          <w:t>Чем являются строки в С#?</w:t>
        </w:r>
      </w:ins>
    </w:p>
    <w:p w14:paraId="0812E989" w14:textId="77777777" w:rsidR="0006639E" w:rsidRPr="0006639E" w:rsidRDefault="0006639E">
      <w:pPr>
        <w:numPr>
          <w:ilvl w:val="0"/>
          <w:numId w:val="3"/>
        </w:numPr>
        <w:spacing w:after="0"/>
        <w:rPr>
          <w:ins w:id="400" w:author="Luiza" w:date="2022-04-04T23:39:00Z"/>
          <w:rFonts w:ascii="Times New Roman" w:hAnsi="Times New Roman" w:cs="Times New Roman"/>
          <w:sz w:val="28"/>
          <w:szCs w:val="28"/>
        </w:rPr>
        <w:pPrChange w:id="401" w:author="Luiza" w:date="2022-04-04T23:39:00Z">
          <w:pPr>
            <w:numPr>
              <w:numId w:val="3"/>
            </w:numPr>
            <w:ind w:left="1287" w:hanging="360"/>
          </w:pPr>
        </w:pPrChange>
      </w:pPr>
      <w:ins w:id="402" w:author="Luiza" w:date="2022-04-04T23:39:00Z">
        <w:r w:rsidRPr="0006639E">
          <w:rPr>
            <w:rFonts w:ascii="Times New Roman" w:hAnsi="Times New Roman" w:cs="Times New Roman"/>
            <w:sz w:val="28"/>
            <w:szCs w:val="28"/>
          </w:rPr>
          <w:t>Какого типа строки в С#?</w:t>
        </w:r>
      </w:ins>
    </w:p>
    <w:p w14:paraId="5895D4B5" w14:textId="77777777" w:rsidR="0006639E" w:rsidRPr="0006639E" w:rsidRDefault="0006639E">
      <w:pPr>
        <w:numPr>
          <w:ilvl w:val="0"/>
          <w:numId w:val="2"/>
        </w:numPr>
        <w:spacing w:after="0"/>
        <w:rPr>
          <w:ins w:id="403" w:author="Luiza" w:date="2022-04-04T23:39:00Z"/>
          <w:rFonts w:ascii="Times New Roman" w:hAnsi="Times New Roman" w:cs="Times New Roman"/>
          <w:sz w:val="28"/>
          <w:szCs w:val="28"/>
        </w:rPr>
        <w:pPrChange w:id="404" w:author="Luiza" w:date="2022-04-04T23:39:00Z">
          <w:pPr>
            <w:numPr>
              <w:numId w:val="2"/>
            </w:numPr>
            <w:ind w:left="1287" w:hanging="360"/>
          </w:pPr>
        </w:pPrChange>
      </w:pPr>
      <w:ins w:id="405" w:author="Luiza" w:date="2022-04-04T23:39:00Z">
        <w:r w:rsidRPr="0006639E">
          <w:rPr>
            <w:rFonts w:ascii="Times New Roman" w:hAnsi="Times New Roman" w:cs="Times New Roman"/>
            <w:sz w:val="28"/>
            <w:szCs w:val="28"/>
          </w:rPr>
          <w:t>Какая информация может быть представлена с помощью строк? Каковы основные правила их описания?</w:t>
        </w:r>
      </w:ins>
    </w:p>
    <w:p w14:paraId="070DF67B" w14:textId="77777777" w:rsidR="0006639E" w:rsidRPr="0006639E" w:rsidRDefault="0006639E">
      <w:pPr>
        <w:numPr>
          <w:ilvl w:val="0"/>
          <w:numId w:val="2"/>
        </w:numPr>
        <w:spacing w:after="0"/>
        <w:rPr>
          <w:ins w:id="406" w:author="Luiza" w:date="2022-04-04T23:39:00Z"/>
          <w:rFonts w:ascii="Times New Roman" w:hAnsi="Times New Roman" w:cs="Times New Roman"/>
          <w:sz w:val="28"/>
          <w:szCs w:val="28"/>
        </w:rPr>
        <w:pPrChange w:id="407" w:author="Luiza" w:date="2022-04-04T23:39:00Z">
          <w:pPr>
            <w:numPr>
              <w:numId w:val="2"/>
            </w:numPr>
            <w:ind w:left="1287" w:hanging="360"/>
          </w:pPr>
        </w:pPrChange>
      </w:pPr>
      <w:ins w:id="408" w:author="Luiza" w:date="2022-04-04T23:39:00Z">
        <w:r w:rsidRPr="0006639E">
          <w:rPr>
            <w:rFonts w:ascii="Times New Roman" w:hAnsi="Times New Roman" w:cs="Times New Roman"/>
            <w:sz w:val="28"/>
            <w:szCs w:val="28"/>
          </w:rPr>
          <w:t>Можно ли массив символов инициализировать строкой символов?</w:t>
        </w:r>
      </w:ins>
    </w:p>
    <w:p w14:paraId="3DB56E2D" w14:textId="77777777" w:rsidR="0006639E" w:rsidRPr="0006639E" w:rsidRDefault="0006639E">
      <w:pPr>
        <w:numPr>
          <w:ilvl w:val="0"/>
          <w:numId w:val="2"/>
        </w:numPr>
        <w:spacing w:after="0"/>
        <w:rPr>
          <w:ins w:id="409" w:author="Luiza" w:date="2022-04-04T23:39:00Z"/>
          <w:rFonts w:ascii="Times New Roman" w:hAnsi="Times New Roman" w:cs="Times New Roman"/>
          <w:sz w:val="28"/>
          <w:szCs w:val="28"/>
        </w:rPr>
        <w:pPrChange w:id="410" w:author="Luiza" w:date="2022-04-04T23:39:00Z">
          <w:pPr>
            <w:numPr>
              <w:numId w:val="2"/>
            </w:numPr>
            <w:ind w:left="1287" w:hanging="360"/>
          </w:pPr>
        </w:pPrChange>
      </w:pPr>
      <w:ins w:id="411" w:author="Luiza" w:date="2022-04-04T23:39:00Z">
        <w:r w:rsidRPr="0006639E">
          <w:rPr>
            <w:rFonts w:ascii="Times New Roman" w:hAnsi="Times New Roman" w:cs="Times New Roman"/>
            <w:sz w:val="28"/>
            <w:szCs w:val="28"/>
          </w:rPr>
          <w:t>Если строка – это последовательность символов, может ли строка быть короче одного символа?</w:t>
        </w:r>
      </w:ins>
    </w:p>
    <w:p w14:paraId="7450959A" w14:textId="77777777" w:rsidR="0006639E" w:rsidRPr="0006639E" w:rsidRDefault="0006639E">
      <w:pPr>
        <w:numPr>
          <w:ilvl w:val="0"/>
          <w:numId w:val="2"/>
        </w:numPr>
        <w:spacing w:after="0"/>
        <w:rPr>
          <w:ins w:id="412" w:author="Luiza" w:date="2022-04-04T23:39:00Z"/>
          <w:rFonts w:ascii="Times New Roman" w:hAnsi="Times New Roman" w:cs="Times New Roman"/>
          <w:sz w:val="28"/>
          <w:szCs w:val="28"/>
        </w:rPr>
        <w:pPrChange w:id="413" w:author="Luiza" w:date="2022-04-04T23:39:00Z">
          <w:pPr>
            <w:numPr>
              <w:numId w:val="2"/>
            </w:numPr>
            <w:ind w:left="1287" w:hanging="360"/>
          </w:pPr>
        </w:pPrChange>
      </w:pPr>
      <w:ins w:id="414" w:author="Luiza" w:date="2022-04-04T23:39:00Z">
        <w:r w:rsidRPr="0006639E">
          <w:rPr>
            <w:rFonts w:ascii="Times New Roman" w:hAnsi="Times New Roman" w:cs="Times New Roman"/>
            <w:sz w:val="28"/>
            <w:szCs w:val="28"/>
          </w:rPr>
          <w:t>Строка состоит из двух слов, каждое из пяти букв. Сколько символов в строке?</w:t>
        </w:r>
      </w:ins>
    </w:p>
    <w:p w14:paraId="52882C4E" w14:textId="77777777" w:rsidR="0006639E" w:rsidRPr="0006639E" w:rsidRDefault="0006639E">
      <w:pPr>
        <w:numPr>
          <w:ilvl w:val="0"/>
          <w:numId w:val="2"/>
        </w:numPr>
        <w:spacing w:after="0"/>
        <w:rPr>
          <w:ins w:id="415" w:author="Luiza" w:date="2022-04-04T23:39:00Z"/>
          <w:rFonts w:ascii="Times New Roman" w:hAnsi="Times New Roman" w:cs="Times New Roman"/>
          <w:sz w:val="28"/>
          <w:szCs w:val="28"/>
        </w:rPr>
        <w:pPrChange w:id="416" w:author="Luiza" w:date="2022-04-04T23:39:00Z">
          <w:pPr>
            <w:numPr>
              <w:numId w:val="2"/>
            </w:numPr>
            <w:ind w:left="1287" w:hanging="360"/>
          </w:pPr>
        </w:pPrChange>
      </w:pPr>
      <w:ins w:id="417" w:author="Luiza" w:date="2022-04-04T23:39:00Z">
        <w:r w:rsidRPr="0006639E">
          <w:rPr>
            <w:rFonts w:ascii="Times New Roman" w:hAnsi="Times New Roman" w:cs="Times New Roman"/>
            <w:sz w:val="28"/>
            <w:szCs w:val="28"/>
          </w:rPr>
          <w:t>Какие существуют операции над строками?</w:t>
        </w:r>
      </w:ins>
    </w:p>
    <w:p w14:paraId="4D1893D0" w14:textId="77777777" w:rsidR="0006639E" w:rsidRPr="0006639E" w:rsidRDefault="0006639E">
      <w:pPr>
        <w:ind w:firstLine="567"/>
        <w:rPr>
          <w:ins w:id="418" w:author="Luiza" w:date="2022-04-04T23:33:00Z"/>
          <w:rFonts w:ascii="Times New Roman" w:hAnsi="Times New Roman" w:cs="Times New Roman"/>
          <w:sz w:val="28"/>
          <w:szCs w:val="28"/>
          <w:rPrChange w:id="419" w:author="Luiza" w:date="2022-04-04T23:37:00Z">
            <w:rPr>
              <w:ins w:id="420" w:author="Luiza" w:date="2022-04-04T23:33:00Z"/>
            </w:rPr>
          </w:rPrChange>
        </w:rPr>
        <w:pPrChange w:id="421" w:author="Luiza" w:date="2022-04-04T23:37:00Z">
          <w:pPr/>
        </w:pPrChange>
      </w:pPr>
    </w:p>
    <w:p w14:paraId="42EB667B" w14:textId="77777777" w:rsidR="009F377B" w:rsidRPr="0006639E" w:rsidRDefault="009F377B">
      <w:pPr>
        <w:ind w:firstLine="567"/>
        <w:rPr>
          <w:rFonts w:ascii="Times New Roman" w:hAnsi="Times New Roman" w:cs="Times New Roman"/>
          <w:sz w:val="28"/>
          <w:szCs w:val="28"/>
          <w:rPrChange w:id="422" w:author="Luiza" w:date="2022-04-04T23:37:00Z">
            <w:rPr/>
          </w:rPrChange>
        </w:rPr>
        <w:pPrChange w:id="423" w:author="Luiza" w:date="2022-04-04T23:37:00Z">
          <w:pPr/>
        </w:pPrChange>
      </w:pPr>
    </w:p>
    <w:sectPr w:rsidR="009F377B" w:rsidRPr="0006639E" w:rsidSect="0006639E">
      <w:pgSz w:w="11906" w:h="16838"/>
      <w:pgMar w:top="1134" w:right="850" w:bottom="1134" w:left="1134" w:header="708" w:footer="708" w:gutter="0"/>
      <w:cols w:space="708"/>
      <w:docGrid w:linePitch="360"/>
      <w:sectPrChange w:id="424" w:author="Luiza" w:date="2022-04-04T23:37:00Z">
        <w:sectPr w:rsidR="009F377B" w:rsidRPr="0006639E" w:rsidSect="0006639E">
          <w:pgMar w:top="1134" w:right="850" w:bottom="1134" w:left="1701" w:header="708" w:footer="708" w:gutter="0"/>
        </w:sectPr>
      </w:sectPrChange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D9350F"/>
    <w:multiLevelType w:val="multilevel"/>
    <w:tmpl w:val="E5B2734A"/>
    <w:styleLink w:val="a"/>
    <w:lvl w:ilvl="0">
      <w:start w:val="1"/>
      <w:numFmt w:val="decimal"/>
      <w:lvlText w:val="%1"/>
      <w:lvlJc w:val="center"/>
      <w:pPr>
        <w:tabs>
          <w:tab w:val="num" w:pos="1134"/>
        </w:tabs>
        <w:ind w:left="851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304"/>
        </w:tabs>
        <w:ind w:left="851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304"/>
        </w:tabs>
        <w:ind w:left="851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163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883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03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23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043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763" w:hanging="180"/>
      </w:pPr>
      <w:rPr>
        <w:rFonts w:hint="default"/>
      </w:rPr>
    </w:lvl>
  </w:abstractNum>
  <w:abstractNum w:abstractNumId="1" w15:restartNumberingAfterBreak="0">
    <w:nsid w:val="6B833EA5"/>
    <w:multiLevelType w:val="hybridMultilevel"/>
    <w:tmpl w:val="502611FA"/>
    <w:lvl w:ilvl="0" w:tplc="8B5CB69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647" w:hanging="360"/>
      </w:pPr>
    </w:lvl>
    <w:lvl w:ilvl="2" w:tplc="2000001B" w:tentative="1">
      <w:start w:val="1"/>
      <w:numFmt w:val="lowerRoman"/>
      <w:lvlText w:val="%3."/>
      <w:lvlJc w:val="right"/>
      <w:pPr>
        <w:ind w:left="2367" w:hanging="180"/>
      </w:pPr>
    </w:lvl>
    <w:lvl w:ilvl="3" w:tplc="2000000F" w:tentative="1">
      <w:start w:val="1"/>
      <w:numFmt w:val="decimal"/>
      <w:lvlText w:val="%4."/>
      <w:lvlJc w:val="left"/>
      <w:pPr>
        <w:ind w:left="3087" w:hanging="360"/>
      </w:pPr>
    </w:lvl>
    <w:lvl w:ilvl="4" w:tplc="20000019" w:tentative="1">
      <w:start w:val="1"/>
      <w:numFmt w:val="lowerLetter"/>
      <w:lvlText w:val="%5."/>
      <w:lvlJc w:val="left"/>
      <w:pPr>
        <w:ind w:left="3807" w:hanging="360"/>
      </w:pPr>
    </w:lvl>
    <w:lvl w:ilvl="5" w:tplc="2000001B" w:tentative="1">
      <w:start w:val="1"/>
      <w:numFmt w:val="lowerRoman"/>
      <w:lvlText w:val="%6."/>
      <w:lvlJc w:val="right"/>
      <w:pPr>
        <w:ind w:left="4527" w:hanging="180"/>
      </w:pPr>
    </w:lvl>
    <w:lvl w:ilvl="6" w:tplc="2000000F" w:tentative="1">
      <w:start w:val="1"/>
      <w:numFmt w:val="decimal"/>
      <w:lvlText w:val="%7."/>
      <w:lvlJc w:val="left"/>
      <w:pPr>
        <w:ind w:left="5247" w:hanging="360"/>
      </w:pPr>
    </w:lvl>
    <w:lvl w:ilvl="7" w:tplc="20000019" w:tentative="1">
      <w:start w:val="1"/>
      <w:numFmt w:val="lowerLetter"/>
      <w:lvlText w:val="%8."/>
      <w:lvlJc w:val="left"/>
      <w:pPr>
        <w:ind w:left="5967" w:hanging="360"/>
      </w:pPr>
    </w:lvl>
    <w:lvl w:ilvl="8" w:tplc="2000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7C0B7D42"/>
    <w:multiLevelType w:val="hybridMultilevel"/>
    <w:tmpl w:val="0784ACD0"/>
    <w:lvl w:ilvl="0" w:tplc="449EF0F6">
      <w:start w:val="1"/>
      <w:numFmt w:val="decimal"/>
      <w:pStyle w:val="a0"/>
      <w:lvlText w:val="%1"/>
      <w:lvlJc w:val="left"/>
      <w:pPr>
        <w:ind w:left="1287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 w16cid:durableId="387992692">
    <w:abstractNumId w:val="0"/>
  </w:num>
  <w:num w:numId="2" w16cid:durableId="1308318133">
    <w:abstractNumId w:val="2"/>
  </w:num>
  <w:num w:numId="3" w16cid:durableId="1763380351">
    <w:abstractNumId w:val="2"/>
    <w:lvlOverride w:ilvl="0">
      <w:startOverride w:val="1"/>
    </w:lvlOverride>
  </w:num>
  <w:num w:numId="4" w16cid:durableId="17424811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75683"/>
    <w:rsid w:val="000454E0"/>
    <w:rsid w:val="0006639E"/>
    <w:rsid w:val="00076652"/>
    <w:rsid w:val="000A01F3"/>
    <w:rsid w:val="001D3B22"/>
    <w:rsid w:val="002258FC"/>
    <w:rsid w:val="00230227"/>
    <w:rsid w:val="002763A7"/>
    <w:rsid w:val="002954A1"/>
    <w:rsid w:val="002D171D"/>
    <w:rsid w:val="002E78F7"/>
    <w:rsid w:val="003142D8"/>
    <w:rsid w:val="003E1276"/>
    <w:rsid w:val="00401823"/>
    <w:rsid w:val="00412C9F"/>
    <w:rsid w:val="00446C5E"/>
    <w:rsid w:val="004957C5"/>
    <w:rsid w:val="004E1887"/>
    <w:rsid w:val="005737CC"/>
    <w:rsid w:val="005D2773"/>
    <w:rsid w:val="00614034"/>
    <w:rsid w:val="006674F6"/>
    <w:rsid w:val="00715215"/>
    <w:rsid w:val="00732D50"/>
    <w:rsid w:val="00774E19"/>
    <w:rsid w:val="007B7062"/>
    <w:rsid w:val="00822963"/>
    <w:rsid w:val="00844EE1"/>
    <w:rsid w:val="008E325C"/>
    <w:rsid w:val="008E4DE3"/>
    <w:rsid w:val="009B6003"/>
    <w:rsid w:val="009F377B"/>
    <w:rsid w:val="00A547F9"/>
    <w:rsid w:val="00A75683"/>
    <w:rsid w:val="00A813E0"/>
    <w:rsid w:val="00A83BC3"/>
    <w:rsid w:val="00AD38E7"/>
    <w:rsid w:val="00B13E4F"/>
    <w:rsid w:val="00B31161"/>
    <w:rsid w:val="00BA607E"/>
    <w:rsid w:val="00C94E51"/>
    <w:rsid w:val="00D0398D"/>
    <w:rsid w:val="00D274A4"/>
    <w:rsid w:val="00D62DA2"/>
    <w:rsid w:val="00DA71FA"/>
    <w:rsid w:val="00E06C99"/>
    <w:rsid w:val="00E37BAC"/>
    <w:rsid w:val="00EF38C6"/>
    <w:rsid w:val="00F65C4A"/>
    <w:rsid w:val="00F754B0"/>
    <w:rsid w:val="00FE044F"/>
    <w:rsid w:val="00FF4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D30763"/>
  <w15:docId w15:val="{D33954F3-9575-4F4C-AE99-67FD23D7C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37CC"/>
  </w:style>
  <w:style w:type="paragraph" w:styleId="Heading1">
    <w:name w:val="heading 1"/>
    <w:basedOn w:val="Normal"/>
    <w:next w:val="Normal"/>
    <w:link w:val="Heading1Char"/>
    <w:uiPriority w:val="9"/>
    <w:qFormat/>
    <w:rsid w:val="005737C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37C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a1">
    <w:name w:val="Нормальный"/>
    <w:basedOn w:val="Normal"/>
    <w:link w:val="a2"/>
    <w:qFormat/>
    <w:rsid w:val="00F754B0"/>
    <w:pPr>
      <w:spacing w:after="0" w:line="252" w:lineRule="auto"/>
      <w:ind w:firstLine="709"/>
      <w:jc w:val="both"/>
    </w:pPr>
    <w:rPr>
      <w:rFonts w:ascii="Times New Roman" w:hAnsi="Times New Roman" w:cs="Times New Roman"/>
      <w:color w:val="000000" w:themeColor="text1"/>
      <w:sz w:val="28"/>
      <w:szCs w:val="28"/>
    </w:rPr>
  </w:style>
  <w:style w:type="character" w:customStyle="1" w:styleId="a2">
    <w:name w:val="Нормальный Знак"/>
    <w:basedOn w:val="DefaultParagraphFont"/>
    <w:link w:val="a1"/>
    <w:rsid w:val="00F754B0"/>
    <w:rPr>
      <w:rFonts w:ascii="Times New Roman" w:hAnsi="Times New Roman" w:cs="Times New Roman"/>
      <w:color w:val="000000" w:themeColor="text1"/>
      <w:sz w:val="28"/>
      <w:szCs w:val="28"/>
    </w:rPr>
  </w:style>
  <w:style w:type="paragraph" w:customStyle="1" w:styleId="a3">
    <w:name w:val="Для документов"/>
    <w:basedOn w:val="Normal"/>
    <w:qFormat/>
    <w:rsid w:val="00BA607E"/>
    <w:pPr>
      <w:spacing w:after="0"/>
      <w:ind w:firstLine="709"/>
    </w:pPr>
    <w:rPr>
      <w:rFonts w:ascii="Times New Roman" w:hAnsi="Times New Roman"/>
      <w:sz w:val="28"/>
    </w:rPr>
  </w:style>
  <w:style w:type="numbering" w:customStyle="1" w:styleId="a">
    <w:name w:val="Нумер_загол"/>
    <w:uiPriority w:val="99"/>
    <w:rsid w:val="00E06C99"/>
    <w:pPr>
      <w:numPr>
        <w:numId w:val="1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756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5683"/>
    <w:rPr>
      <w:rFonts w:ascii="Tahoma" w:hAnsi="Tahoma" w:cs="Tahoma"/>
      <w:sz w:val="16"/>
      <w:szCs w:val="16"/>
    </w:rPr>
  </w:style>
  <w:style w:type="paragraph" w:customStyle="1" w:styleId="a0">
    <w:name w:val="список"/>
    <w:basedOn w:val="ListParagraph"/>
    <w:qFormat/>
    <w:rsid w:val="0006639E"/>
    <w:pPr>
      <w:numPr>
        <w:numId w:val="2"/>
      </w:numPr>
      <w:tabs>
        <w:tab w:val="left" w:pos="993"/>
        <w:tab w:val="num" w:pos="1134"/>
      </w:tabs>
      <w:spacing w:after="0" w:line="240" w:lineRule="auto"/>
      <w:ind w:left="851" w:firstLine="0"/>
      <w:jc w:val="both"/>
    </w:pPr>
    <w:rPr>
      <w:rFonts w:ascii="Times New Roman" w:hAnsi="Times New Roman" w:cs="Times New Roman"/>
      <w:sz w:val="28"/>
      <w:szCs w:val="28"/>
    </w:rPr>
  </w:style>
  <w:style w:type="paragraph" w:styleId="ListParagraph">
    <w:name w:val="List Paragraph"/>
    <w:basedOn w:val="Normal"/>
    <w:uiPriority w:val="34"/>
    <w:qFormat/>
    <w:rsid w:val="000663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4</Pages>
  <Words>680</Words>
  <Characters>3879</Characters>
  <Application>Microsoft Office Word</Application>
  <DocSecurity>0</DocSecurity>
  <Lines>32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Luiza</dc:creator>
  <cp:lastModifiedBy>Artsiom Kharkevich</cp:lastModifiedBy>
  <cp:revision>22</cp:revision>
  <dcterms:created xsi:type="dcterms:W3CDTF">2022-04-04T21:19:00Z</dcterms:created>
  <dcterms:modified xsi:type="dcterms:W3CDTF">2022-05-25T23:08:00Z</dcterms:modified>
</cp:coreProperties>
</file>